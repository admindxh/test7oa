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E6E40" w:rsidP="000E6E40">
      <w:pPr>
        <w:spacing w:line="220" w:lineRule="atLeast"/>
        <w:jc w:val="center"/>
        <w:rPr>
          <w:b/>
          <w:sz w:val="30"/>
          <w:szCs w:val="30"/>
        </w:rPr>
      </w:pPr>
      <w:r w:rsidRPr="000E6E40">
        <w:rPr>
          <w:rFonts w:hint="eastAsia"/>
          <w:b/>
          <w:sz w:val="30"/>
          <w:szCs w:val="30"/>
        </w:rPr>
        <w:t>北京航天三发高科技有限公司业务</w:t>
      </w:r>
      <w:r w:rsidR="00A15D9D">
        <w:rPr>
          <w:rFonts w:hint="eastAsia"/>
          <w:b/>
          <w:sz w:val="30"/>
          <w:szCs w:val="30"/>
        </w:rPr>
        <w:t>流程说明</w:t>
      </w:r>
    </w:p>
    <w:p w:rsidR="00F16D3C" w:rsidRPr="00F37708" w:rsidRDefault="00F16D3C" w:rsidP="00F16D3C">
      <w:pPr>
        <w:spacing w:line="220" w:lineRule="atLeast"/>
        <w:rPr>
          <w:b/>
          <w:sz w:val="28"/>
          <w:szCs w:val="28"/>
        </w:rPr>
      </w:pPr>
      <w:r w:rsidRPr="00F37708">
        <w:rPr>
          <w:rFonts w:hint="eastAsia"/>
          <w:b/>
          <w:sz w:val="28"/>
          <w:szCs w:val="28"/>
        </w:rPr>
        <w:t xml:space="preserve">  </w:t>
      </w:r>
      <w:r w:rsidRPr="00F37708">
        <w:rPr>
          <w:rFonts w:hint="eastAsia"/>
          <w:b/>
          <w:sz w:val="28"/>
          <w:szCs w:val="28"/>
        </w:rPr>
        <w:t>简要说明</w:t>
      </w:r>
    </w:p>
    <w:p w:rsidR="0069594E" w:rsidRDefault="00F44F3A" w:rsidP="00005221">
      <w:pPr>
        <w:spacing w:line="220" w:lineRule="atLeast"/>
        <w:ind w:firstLineChars="150" w:firstLine="360"/>
        <w:rPr>
          <w:sz w:val="24"/>
          <w:szCs w:val="24"/>
        </w:rPr>
      </w:pPr>
      <w:r>
        <w:rPr>
          <w:rFonts w:hint="eastAsia"/>
          <w:sz w:val="24"/>
          <w:szCs w:val="24"/>
        </w:rPr>
        <w:t xml:space="preserve">1 </w:t>
      </w:r>
      <w:r w:rsidR="0069594E">
        <w:rPr>
          <w:rFonts w:hint="eastAsia"/>
          <w:sz w:val="24"/>
          <w:szCs w:val="24"/>
        </w:rPr>
        <w:t>我公司简介：</w:t>
      </w:r>
    </w:p>
    <w:p w:rsidR="0069594E" w:rsidRDefault="0069594E" w:rsidP="00005221">
      <w:pPr>
        <w:spacing w:line="220" w:lineRule="atLeast"/>
        <w:ind w:firstLineChars="150" w:firstLine="360"/>
        <w:rPr>
          <w:sz w:val="24"/>
          <w:szCs w:val="24"/>
        </w:rPr>
      </w:pPr>
      <w:r>
        <w:rPr>
          <w:rFonts w:hint="eastAsia"/>
          <w:sz w:val="24"/>
          <w:szCs w:val="24"/>
        </w:rPr>
        <w:t xml:space="preserve">       </w:t>
      </w:r>
      <w:r>
        <w:rPr>
          <w:rFonts w:hint="eastAsia"/>
          <w:sz w:val="24"/>
          <w:szCs w:val="24"/>
        </w:rPr>
        <w:t>公司属于航天部门子单位，生产军品组件机械加工和电气装配，另承包所内各室试验台项目</w:t>
      </w:r>
      <w:r w:rsidR="004C4C05">
        <w:rPr>
          <w:rFonts w:hint="eastAsia"/>
          <w:sz w:val="24"/>
          <w:szCs w:val="24"/>
        </w:rPr>
        <w:t>建设及改造工程</w:t>
      </w:r>
      <w:r>
        <w:rPr>
          <w:rFonts w:hint="eastAsia"/>
          <w:sz w:val="24"/>
          <w:szCs w:val="24"/>
        </w:rPr>
        <w:t>，</w:t>
      </w:r>
      <w:r w:rsidR="004C4C05">
        <w:rPr>
          <w:rFonts w:hint="eastAsia"/>
          <w:sz w:val="24"/>
          <w:szCs w:val="24"/>
        </w:rPr>
        <w:t>公司运作项目主要由上级单位加工任务和其他相关项目</w:t>
      </w:r>
      <w:r w:rsidR="00D23291">
        <w:rPr>
          <w:rFonts w:hint="eastAsia"/>
          <w:sz w:val="24"/>
          <w:szCs w:val="24"/>
        </w:rPr>
        <w:t>组成</w:t>
      </w:r>
      <w:r w:rsidR="004C4C05">
        <w:rPr>
          <w:rFonts w:hint="eastAsia"/>
          <w:sz w:val="24"/>
          <w:szCs w:val="24"/>
        </w:rPr>
        <w:t>，公司未来发展目标为依托先有军品生产技术向民品市场化拓展。</w:t>
      </w:r>
    </w:p>
    <w:p w:rsidR="00005221" w:rsidRDefault="00F44F3A" w:rsidP="00005221">
      <w:pPr>
        <w:spacing w:line="220" w:lineRule="atLeast"/>
        <w:ind w:firstLineChars="150" w:firstLine="360"/>
        <w:rPr>
          <w:sz w:val="24"/>
          <w:szCs w:val="24"/>
        </w:rPr>
      </w:pPr>
      <w:r>
        <w:rPr>
          <w:rFonts w:hint="eastAsia"/>
          <w:sz w:val="24"/>
          <w:szCs w:val="24"/>
        </w:rPr>
        <w:t xml:space="preserve">2 </w:t>
      </w:r>
      <w:r w:rsidR="00005221">
        <w:rPr>
          <w:rFonts w:hint="eastAsia"/>
          <w:sz w:val="24"/>
          <w:szCs w:val="24"/>
        </w:rPr>
        <w:t>系统主要开发内容及目的：</w:t>
      </w:r>
    </w:p>
    <w:p w:rsidR="00005221" w:rsidRDefault="00005221" w:rsidP="00D23291">
      <w:pPr>
        <w:spacing w:line="220" w:lineRule="atLeast"/>
        <w:ind w:leftChars="100" w:left="220"/>
        <w:rPr>
          <w:sz w:val="24"/>
          <w:szCs w:val="24"/>
        </w:rPr>
      </w:pPr>
      <w:r>
        <w:rPr>
          <w:rFonts w:hint="eastAsia"/>
          <w:sz w:val="24"/>
          <w:szCs w:val="24"/>
        </w:rPr>
        <w:t xml:space="preserve">      </w:t>
      </w:r>
      <w:r>
        <w:rPr>
          <w:rFonts w:hint="eastAsia"/>
          <w:sz w:val="24"/>
          <w:szCs w:val="24"/>
        </w:rPr>
        <w:t>一</w:t>
      </w:r>
      <w:r>
        <w:rPr>
          <w:rFonts w:hint="eastAsia"/>
          <w:sz w:val="24"/>
          <w:szCs w:val="24"/>
        </w:rPr>
        <w:t xml:space="preserve">  </w:t>
      </w:r>
      <w:r>
        <w:rPr>
          <w:rFonts w:hint="eastAsia"/>
          <w:sz w:val="24"/>
          <w:szCs w:val="24"/>
        </w:rPr>
        <w:t>实现公司数据共享及管理流程化</w:t>
      </w:r>
      <w:r w:rsidR="0069594E">
        <w:rPr>
          <w:rFonts w:hint="eastAsia"/>
          <w:sz w:val="24"/>
          <w:szCs w:val="24"/>
        </w:rPr>
        <w:t>的</w:t>
      </w:r>
      <w:proofErr w:type="spellStart"/>
      <w:r w:rsidR="0069594E">
        <w:rPr>
          <w:rFonts w:hint="eastAsia"/>
          <w:sz w:val="24"/>
          <w:szCs w:val="24"/>
        </w:rPr>
        <w:t>oa</w:t>
      </w:r>
      <w:proofErr w:type="spellEnd"/>
      <w:r w:rsidR="0069594E">
        <w:rPr>
          <w:rFonts w:hint="eastAsia"/>
          <w:sz w:val="24"/>
          <w:szCs w:val="24"/>
        </w:rPr>
        <w:t>平台</w:t>
      </w:r>
    </w:p>
    <w:p w:rsidR="00005221" w:rsidRDefault="00005221" w:rsidP="00D23291">
      <w:pPr>
        <w:spacing w:line="220" w:lineRule="atLeast"/>
        <w:ind w:leftChars="100" w:left="220"/>
        <w:rPr>
          <w:sz w:val="24"/>
          <w:szCs w:val="24"/>
        </w:rPr>
      </w:pPr>
      <w:r>
        <w:rPr>
          <w:rFonts w:hint="eastAsia"/>
          <w:sz w:val="24"/>
          <w:szCs w:val="24"/>
        </w:rPr>
        <w:t xml:space="preserve">      </w:t>
      </w:r>
      <w:r>
        <w:rPr>
          <w:rFonts w:hint="eastAsia"/>
          <w:sz w:val="24"/>
          <w:szCs w:val="24"/>
        </w:rPr>
        <w:t>二</w:t>
      </w:r>
      <w:r>
        <w:rPr>
          <w:rFonts w:hint="eastAsia"/>
          <w:sz w:val="24"/>
          <w:szCs w:val="24"/>
        </w:rPr>
        <w:t xml:space="preserve">  </w:t>
      </w:r>
      <w:r>
        <w:rPr>
          <w:rFonts w:hint="eastAsia"/>
          <w:sz w:val="24"/>
          <w:szCs w:val="24"/>
        </w:rPr>
        <w:t>完成生产</w:t>
      </w:r>
      <w:r w:rsidR="0069594E">
        <w:rPr>
          <w:rFonts w:hint="eastAsia"/>
          <w:sz w:val="24"/>
          <w:szCs w:val="24"/>
        </w:rPr>
        <w:t>任务</w:t>
      </w:r>
      <w:r>
        <w:rPr>
          <w:rFonts w:hint="eastAsia"/>
          <w:sz w:val="24"/>
          <w:szCs w:val="24"/>
        </w:rPr>
        <w:t>管理</w:t>
      </w:r>
      <w:r w:rsidR="0069594E">
        <w:rPr>
          <w:rFonts w:hint="eastAsia"/>
          <w:sz w:val="24"/>
          <w:szCs w:val="24"/>
        </w:rPr>
        <w:t>系统</w:t>
      </w:r>
    </w:p>
    <w:p w:rsidR="000E6E40" w:rsidRDefault="00F44F3A" w:rsidP="0069594E">
      <w:pPr>
        <w:spacing w:line="220" w:lineRule="atLeast"/>
        <w:ind w:firstLineChars="150" w:firstLine="360"/>
        <w:rPr>
          <w:sz w:val="24"/>
          <w:szCs w:val="24"/>
        </w:rPr>
      </w:pPr>
      <w:r>
        <w:rPr>
          <w:rFonts w:hint="eastAsia"/>
          <w:sz w:val="24"/>
          <w:szCs w:val="24"/>
        </w:rPr>
        <w:t xml:space="preserve">3 </w:t>
      </w:r>
      <w:r w:rsidR="00D23291">
        <w:rPr>
          <w:rFonts w:hint="eastAsia"/>
          <w:sz w:val="24"/>
          <w:szCs w:val="24"/>
        </w:rPr>
        <w:t>各个部门分工：</w:t>
      </w:r>
    </w:p>
    <w:p w:rsidR="000E6E40" w:rsidRDefault="000E6E40" w:rsidP="000E6E40">
      <w:pPr>
        <w:spacing w:line="220" w:lineRule="atLeast"/>
        <w:rPr>
          <w:sz w:val="24"/>
          <w:szCs w:val="24"/>
        </w:rPr>
      </w:pPr>
      <w:r>
        <w:rPr>
          <w:rFonts w:hint="eastAsia"/>
          <w:sz w:val="24"/>
          <w:szCs w:val="24"/>
        </w:rPr>
        <w:t xml:space="preserve">      </w:t>
      </w:r>
      <w:r w:rsidR="00011DF2">
        <w:rPr>
          <w:rFonts w:hint="eastAsia"/>
          <w:sz w:val="24"/>
          <w:szCs w:val="24"/>
        </w:rPr>
        <w:t>机加中心</w:t>
      </w:r>
      <w:r w:rsidR="00005221">
        <w:rPr>
          <w:rFonts w:hint="eastAsia"/>
          <w:sz w:val="24"/>
          <w:szCs w:val="24"/>
        </w:rPr>
        <w:t>：</w:t>
      </w:r>
      <w:r w:rsidR="00D23291">
        <w:rPr>
          <w:rFonts w:hint="eastAsia"/>
          <w:sz w:val="24"/>
          <w:szCs w:val="24"/>
        </w:rPr>
        <w:t>主要生产部门，加工军品机械</w:t>
      </w:r>
      <w:r w:rsidR="00005221">
        <w:rPr>
          <w:rFonts w:hint="eastAsia"/>
          <w:sz w:val="24"/>
          <w:szCs w:val="24"/>
        </w:rPr>
        <w:t>零件</w:t>
      </w:r>
      <w:r w:rsidR="00D23291">
        <w:rPr>
          <w:rFonts w:hint="eastAsia"/>
          <w:sz w:val="24"/>
          <w:szCs w:val="24"/>
        </w:rPr>
        <w:t>、组件</w:t>
      </w:r>
      <w:r w:rsidR="00005221">
        <w:rPr>
          <w:rFonts w:hint="eastAsia"/>
          <w:sz w:val="24"/>
          <w:szCs w:val="24"/>
        </w:rPr>
        <w:t>，电器件装配</w:t>
      </w:r>
      <w:r w:rsidR="00D23291">
        <w:rPr>
          <w:rFonts w:hint="eastAsia"/>
          <w:sz w:val="24"/>
          <w:szCs w:val="24"/>
        </w:rPr>
        <w:t>。</w:t>
      </w:r>
    </w:p>
    <w:p w:rsidR="00011DF2" w:rsidRDefault="00011DF2" w:rsidP="000E6E40">
      <w:pPr>
        <w:spacing w:line="220" w:lineRule="atLeast"/>
        <w:rPr>
          <w:sz w:val="24"/>
          <w:szCs w:val="24"/>
        </w:rPr>
      </w:pPr>
      <w:r>
        <w:rPr>
          <w:rFonts w:hint="eastAsia"/>
          <w:sz w:val="24"/>
          <w:szCs w:val="24"/>
        </w:rPr>
        <w:t xml:space="preserve">                      </w:t>
      </w:r>
      <w:r>
        <w:rPr>
          <w:rFonts w:hint="eastAsia"/>
          <w:sz w:val="24"/>
          <w:szCs w:val="24"/>
        </w:rPr>
        <w:t>另外负责公司其他部门的加工需求任务</w:t>
      </w:r>
      <w:r w:rsidR="008C3AE5">
        <w:rPr>
          <w:rFonts w:hint="eastAsia"/>
          <w:sz w:val="24"/>
          <w:szCs w:val="24"/>
        </w:rPr>
        <w:t>，这个叫做“内协”</w:t>
      </w:r>
      <w:r>
        <w:rPr>
          <w:rFonts w:hint="eastAsia"/>
          <w:sz w:val="24"/>
          <w:szCs w:val="24"/>
        </w:rPr>
        <w:t>。</w:t>
      </w:r>
    </w:p>
    <w:p w:rsidR="00005221" w:rsidRDefault="00005221" w:rsidP="000E6E40">
      <w:pPr>
        <w:spacing w:line="220" w:lineRule="atLeast"/>
        <w:rPr>
          <w:sz w:val="24"/>
          <w:szCs w:val="24"/>
        </w:rPr>
      </w:pPr>
      <w:r>
        <w:rPr>
          <w:rFonts w:hint="eastAsia"/>
          <w:sz w:val="24"/>
          <w:szCs w:val="24"/>
        </w:rPr>
        <w:t xml:space="preserve">      </w:t>
      </w:r>
      <w:r>
        <w:rPr>
          <w:rFonts w:hint="eastAsia"/>
          <w:sz w:val="24"/>
          <w:szCs w:val="24"/>
        </w:rPr>
        <w:t>管理部：</w:t>
      </w:r>
      <w:r w:rsidR="00D23291">
        <w:rPr>
          <w:rFonts w:hint="eastAsia"/>
          <w:sz w:val="24"/>
          <w:szCs w:val="24"/>
        </w:rPr>
        <w:t>管理人事，合同，采购，库房，各个项目进展情况</w:t>
      </w:r>
    </w:p>
    <w:p w:rsidR="00D23291" w:rsidRDefault="00D23291" w:rsidP="000E6E40">
      <w:pPr>
        <w:spacing w:line="220" w:lineRule="atLeast"/>
        <w:rPr>
          <w:sz w:val="24"/>
          <w:szCs w:val="24"/>
        </w:rPr>
      </w:pPr>
      <w:r>
        <w:rPr>
          <w:rFonts w:hint="eastAsia"/>
          <w:sz w:val="24"/>
          <w:szCs w:val="24"/>
        </w:rPr>
        <w:t xml:space="preserve">                 </w:t>
      </w:r>
      <w:r>
        <w:rPr>
          <w:rFonts w:hint="eastAsia"/>
          <w:sz w:val="24"/>
          <w:szCs w:val="24"/>
        </w:rPr>
        <w:t>下辖部门：采购部</w:t>
      </w:r>
      <w:r>
        <w:rPr>
          <w:rFonts w:hint="eastAsia"/>
          <w:sz w:val="24"/>
          <w:szCs w:val="24"/>
        </w:rPr>
        <w:t xml:space="preserve">  </w:t>
      </w:r>
    </w:p>
    <w:p w:rsidR="00D23291" w:rsidRDefault="00D23291" w:rsidP="00D23291">
      <w:pPr>
        <w:spacing w:line="220" w:lineRule="atLeast"/>
        <w:ind w:firstLineChars="1000" w:firstLine="2400"/>
        <w:rPr>
          <w:sz w:val="24"/>
          <w:szCs w:val="24"/>
        </w:rPr>
      </w:pPr>
      <w:r>
        <w:rPr>
          <w:rFonts w:hint="eastAsia"/>
          <w:sz w:val="24"/>
          <w:szCs w:val="24"/>
        </w:rPr>
        <w:t>负责公司各部门上报来的需求采购</w:t>
      </w:r>
    </w:p>
    <w:p w:rsidR="00D23291" w:rsidRDefault="00D23291" w:rsidP="00D23291">
      <w:pPr>
        <w:spacing w:line="220" w:lineRule="atLeast"/>
        <w:rPr>
          <w:sz w:val="24"/>
          <w:szCs w:val="24"/>
        </w:rPr>
      </w:pPr>
      <w:r>
        <w:rPr>
          <w:rFonts w:hint="eastAsia"/>
          <w:sz w:val="24"/>
          <w:szCs w:val="24"/>
        </w:rPr>
        <w:t xml:space="preserve">                                 </w:t>
      </w:r>
      <w:r>
        <w:rPr>
          <w:rFonts w:hint="eastAsia"/>
          <w:sz w:val="24"/>
          <w:szCs w:val="24"/>
        </w:rPr>
        <w:t>物资部</w:t>
      </w:r>
    </w:p>
    <w:p w:rsidR="00D23291" w:rsidRDefault="00D23291" w:rsidP="00D23291">
      <w:pPr>
        <w:spacing w:line="220" w:lineRule="atLeast"/>
        <w:rPr>
          <w:sz w:val="24"/>
          <w:szCs w:val="24"/>
        </w:rPr>
      </w:pPr>
      <w:r>
        <w:rPr>
          <w:rFonts w:hint="eastAsia"/>
          <w:sz w:val="24"/>
          <w:szCs w:val="24"/>
        </w:rPr>
        <w:t xml:space="preserve">                                 </w:t>
      </w:r>
      <w:r>
        <w:rPr>
          <w:rFonts w:hint="eastAsia"/>
          <w:sz w:val="24"/>
          <w:szCs w:val="24"/>
        </w:rPr>
        <w:t>库房管理</w:t>
      </w:r>
    </w:p>
    <w:p w:rsidR="00D23291" w:rsidRDefault="00D23291" w:rsidP="00D23291">
      <w:pPr>
        <w:spacing w:line="220" w:lineRule="atLeast"/>
        <w:rPr>
          <w:sz w:val="24"/>
          <w:szCs w:val="24"/>
        </w:rPr>
      </w:pPr>
      <w:r>
        <w:rPr>
          <w:rFonts w:hint="eastAsia"/>
          <w:sz w:val="24"/>
          <w:szCs w:val="24"/>
        </w:rPr>
        <w:t xml:space="preserve">      </w:t>
      </w:r>
      <w:r>
        <w:rPr>
          <w:rFonts w:hint="eastAsia"/>
          <w:sz w:val="24"/>
          <w:szCs w:val="24"/>
        </w:rPr>
        <w:t>技术中心：承包所内项目，试验台或工程项目，从设计到施工等工作。</w:t>
      </w:r>
    </w:p>
    <w:p w:rsidR="00D23291" w:rsidRDefault="00D23291" w:rsidP="00D23291">
      <w:pPr>
        <w:spacing w:line="220" w:lineRule="atLeast"/>
        <w:rPr>
          <w:sz w:val="24"/>
          <w:szCs w:val="24"/>
        </w:rPr>
      </w:pPr>
      <w:r>
        <w:rPr>
          <w:rFonts w:hint="eastAsia"/>
          <w:sz w:val="24"/>
          <w:szCs w:val="24"/>
        </w:rPr>
        <w:t xml:space="preserve">      </w:t>
      </w:r>
      <w:r>
        <w:rPr>
          <w:rFonts w:hint="eastAsia"/>
          <w:sz w:val="24"/>
          <w:szCs w:val="24"/>
        </w:rPr>
        <w:t>包装中心：钢桶包装项目</w:t>
      </w:r>
    </w:p>
    <w:p w:rsidR="00011DF2" w:rsidRDefault="00011DF2" w:rsidP="00D23291">
      <w:pPr>
        <w:spacing w:line="220" w:lineRule="atLeast"/>
        <w:rPr>
          <w:sz w:val="24"/>
          <w:szCs w:val="24"/>
        </w:rPr>
      </w:pPr>
      <w:r>
        <w:rPr>
          <w:rFonts w:hint="eastAsia"/>
          <w:sz w:val="24"/>
          <w:szCs w:val="24"/>
        </w:rPr>
        <w:t xml:space="preserve">      </w:t>
      </w:r>
      <w:r>
        <w:rPr>
          <w:rFonts w:hint="eastAsia"/>
          <w:sz w:val="24"/>
          <w:szCs w:val="24"/>
        </w:rPr>
        <w:t>营销贸易中心：负责公司产值贡献类项目比较多，生产上主要负责外协，</w:t>
      </w:r>
    </w:p>
    <w:p w:rsidR="00011DF2" w:rsidRDefault="00011DF2" w:rsidP="00011DF2">
      <w:pPr>
        <w:spacing w:line="220" w:lineRule="atLeast"/>
        <w:ind w:left="3600" w:hangingChars="1500" w:hanging="3600"/>
        <w:rPr>
          <w:sz w:val="24"/>
          <w:szCs w:val="24"/>
        </w:rPr>
      </w:pPr>
      <w:r>
        <w:rPr>
          <w:rFonts w:hint="eastAsia"/>
          <w:sz w:val="24"/>
          <w:szCs w:val="24"/>
        </w:rPr>
        <w:t xml:space="preserve">                            </w:t>
      </w:r>
      <w:r>
        <w:rPr>
          <w:rFonts w:hint="eastAsia"/>
          <w:sz w:val="24"/>
          <w:szCs w:val="24"/>
        </w:rPr>
        <w:t>外协有两种：一种是任务（活）整个外协，一种是一批活中的工序要外协。</w:t>
      </w:r>
    </w:p>
    <w:p w:rsidR="00011DF2" w:rsidRDefault="00011DF2" w:rsidP="00011DF2">
      <w:pPr>
        <w:spacing w:line="220" w:lineRule="atLeast"/>
        <w:ind w:left="3600" w:hangingChars="1500" w:hanging="3600"/>
        <w:rPr>
          <w:sz w:val="24"/>
          <w:szCs w:val="24"/>
        </w:rPr>
      </w:pPr>
      <w:r>
        <w:rPr>
          <w:rFonts w:hint="eastAsia"/>
          <w:sz w:val="24"/>
          <w:szCs w:val="24"/>
        </w:rPr>
        <w:lastRenderedPageBreak/>
        <w:t xml:space="preserve">                            </w:t>
      </w:r>
      <w:r>
        <w:rPr>
          <w:rFonts w:hint="eastAsia"/>
          <w:sz w:val="24"/>
          <w:szCs w:val="24"/>
        </w:rPr>
        <w:t>实际生产中由于任务安排不过来，这样会整个外协，一个零件或组件的工序自己做不了的工序外协。</w:t>
      </w:r>
    </w:p>
    <w:p w:rsidR="00011DF2" w:rsidRDefault="00011DF2" w:rsidP="00011DF2">
      <w:pPr>
        <w:spacing w:line="220" w:lineRule="atLeast"/>
        <w:ind w:firstLineChars="200" w:firstLine="480"/>
        <w:rPr>
          <w:sz w:val="24"/>
          <w:szCs w:val="24"/>
        </w:rPr>
      </w:pPr>
      <w:r>
        <w:rPr>
          <w:rFonts w:hint="eastAsia"/>
          <w:sz w:val="24"/>
          <w:szCs w:val="24"/>
        </w:rPr>
        <w:t>仓库目前有两个，主要负责保管物资和统计出入库。</w:t>
      </w:r>
    </w:p>
    <w:p w:rsidR="00011DF2" w:rsidRDefault="00F44F3A" w:rsidP="00011DF2">
      <w:pPr>
        <w:spacing w:line="220" w:lineRule="atLeast"/>
        <w:ind w:firstLineChars="200" w:firstLine="480"/>
        <w:rPr>
          <w:sz w:val="24"/>
          <w:szCs w:val="24"/>
        </w:rPr>
      </w:pPr>
      <w:r>
        <w:rPr>
          <w:rFonts w:hint="eastAsia"/>
          <w:sz w:val="24"/>
          <w:szCs w:val="24"/>
        </w:rPr>
        <w:t>库存</w:t>
      </w:r>
      <w:r w:rsidR="00011DF2">
        <w:rPr>
          <w:rFonts w:hint="eastAsia"/>
          <w:sz w:val="24"/>
          <w:szCs w:val="24"/>
        </w:rPr>
        <w:t>物资分为</w:t>
      </w:r>
      <w:r>
        <w:rPr>
          <w:rFonts w:hint="eastAsia"/>
          <w:sz w:val="24"/>
          <w:szCs w:val="24"/>
        </w:rPr>
        <w:t>两种：待用和呆滞，待用就是发生采购入库回来的物资和各部门通过库存物资利用预定下来的。呆滞物资为各项目的尾货，及使用剩下的物资，或者外来有价值物资。</w:t>
      </w:r>
    </w:p>
    <w:p w:rsidR="00F44F3A" w:rsidRDefault="00F44F3A" w:rsidP="00011DF2">
      <w:pPr>
        <w:spacing w:line="220" w:lineRule="atLeast"/>
        <w:ind w:firstLineChars="200" w:firstLine="480"/>
        <w:rPr>
          <w:sz w:val="24"/>
          <w:szCs w:val="24"/>
        </w:rPr>
      </w:pPr>
      <w:r>
        <w:rPr>
          <w:rFonts w:hint="eastAsia"/>
          <w:sz w:val="24"/>
          <w:szCs w:val="24"/>
        </w:rPr>
        <w:t>研发部：主要负责研发型项目开发。</w:t>
      </w:r>
    </w:p>
    <w:p w:rsidR="00F16D3C" w:rsidRDefault="00F16D3C" w:rsidP="00F16D3C">
      <w:pPr>
        <w:spacing w:line="220" w:lineRule="atLeast"/>
        <w:ind w:firstLineChars="200" w:firstLine="480"/>
        <w:rPr>
          <w:sz w:val="24"/>
          <w:szCs w:val="24"/>
        </w:rPr>
      </w:pPr>
      <w:r>
        <w:rPr>
          <w:rFonts w:hint="eastAsia"/>
          <w:sz w:val="24"/>
          <w:szCs w:val="24"/>
        </w:rPr>
        <w:t>总的概括公司项目类型：所内加工，研发，贸易，工程，产值贡献，借用资质</w:t>
      </w:r>
    </w:p>
    <w:p w:rsidR="00D23291" w:rsidRDefault="00D23291" w:rsidP="00F16D3C">
      <w:pPr>
        <w:spacing w:line="220" w:lineRule="atLeast"/>
        <w:ind w:firstLineChars="200" w:firstLine="480"/>
        <w:rPr>
          <w:sz w:val="24"/>
          <w:szCs w:val="24"/>
        </w:rPr>
      </w:pPr>
      <w:r>
        <w:rPr>
          <w:rFonts w:hint="eastAsia"/>
          <w:sz w:val="24"/>
          <w:szCs w:val="24"/>
        </w:rPr>
        <w:t>其他部门不做过多介绍</w:t>
      </w:r>
    </w:p>
    <w:p w:rsidR="00D23291" w:rsidRDefault="00D23291" w:rsidP="00D23291">
      <w:pPr>
        <w:spacing w:line="220" w:lineRule="atLeast"/>
        <w:ind w:firstLineChars="150" w:firstLine="360"/>
        <w:rPr>
          <w:sz w:val="24"/>
          <w:szCs w:val="24"/>
        </w:rPr>
      </w:pPr>
      <w:r>
        <w:rPr>
          <w:rFonts w:hint="eastAsia"/>
          <w:sz w:val="24"/>
          <w:szCs w:val="24"/>
        </w:rPr>
        <w:t>详细公司情况请看下图：</w:t>
      </w:r>
    </w:p>
    <w:p w:rsidR="00D23291" w:rsidRDefault="00D23291" w:rsidP="00D23291">
      <w:pPr>
        <w:spacing w:line="220" w:lineRule="atLeast"/>
        <w:rPr>
          <w:sz w:val="24"/>
          <w:szCs w:val="24"/>
        </w:rPr>
      </w:pPr>
      <w:r>
        <w:rPr>
          <w:rFonts w:hint="eastAsia"/>
          <w:noProof/>
          <w:sz w:val="24"/>
          <w:szCs w:val="24"/>
        </w:rPr>
        <w:drawing>
          <wp:inline distT="0" distB="0" distL="0" distR="0">
            <wp:extent cx="4762500" cy="35814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62500" cy="3581400"/>
                    </a:xfrm>
                    <a:prstGeom prst="rect">
                      <a:avLst/>
                    </a:prstGeom>
                    <a:noFill/>
                    <a:ln w="9525">
                      <a:noFill/>
                      <a:miter lim="800000"/>
                      <a:headEnd/>
                      <a:tailEnd/>
                    </a:ln>
                  </pic:spPr>
                </pic:pic>
              </a:graphicData>
            </a:graphic>
          </wp:inline>
        </w:drawing>
      </w:r>
    </w:p>
    <w:p w:rsidR="00F16D3C" w:rsidRDefault="00F16D3C" w:rsidP="00D23291">
      <w:pPr>
        <w:spacing w:line="220" w:lineRule="atLeast"/>
        <w:rPr>
          <w:sz w:val="24"/>
          <w:szCs w:val="24"/>
        </w:rPr>
      </w:pPr>
      <w:r>
        <w:rPr>
          <w:rFonts w:hint="eastAsia"/>
          <w:sz w:val="24"/>
          <w:szCs w:val="24"/>
        </w:rPr>
        <w:t xml:space="preserve">  </w:t>
      </w:r>
    </w:p>
    <w:p w:rsidR="00F16D3C" w:rsidRDefault="00F16D3C" w:rsidP="00D23291">
      <w:pPr>
        <w:spacing w:line="220" w:lineRule="atLeast"/>
        <w:rPr>
          <w:sz w:val="24"/>
          <w:szCs w:val="24"/>
        </w:rPr>
      </w:pPr>
    </w:p>
    <w:p w:rsidR="00F16D3C" w:rsidRDefault="00F16D3C" w:rsidP="00D23291">
      <w:pPr>
        <w:spacing w:line="220" w:lineRule="atLeast"/>
        <w:rPr>
          <w:sz w:val="24"/>
          <w:szCs w:val="24"/>
        </w:rPr>
      </w:pPr>
    </w:p>
    <w:p w:rsidR="00F16D3C" w:rsidRDefault="00F16D3C" w:rsidP="00D23291">
      <w:pPr>
        <w:spacing w:line="220" w:lineRule="atLeast"/>
        <w:rPr>
          <w:sz w:val="24"/>
          <w:szCs w:val="24"/>
        </w:rPr>
      </w:pPr>
    </w:p>
    <w:p w:rsidR="00F16D3C" w:rsidRDefault="00F16D3C" w:rsidP="00D23291">
      <w:pPr>
        <w:spacing w:line="220" w:lineRule="atLeast"/>
        <w:rPr>
          <w:b/>
          <w:sz w:val="30"/>
          <w:szCs w:val="30"/>
        </w:rPr>
      </w:pPr>
      <w:r w:rsidRPr="00A76B32">
        <w:rPr>
          <w:rFonts w:hint="eastAsia"/>
          <w:b/>
          <w:sz w:val="30"/>
          <w:szCs w:val="30"/>
        </w:rPr>
        <w:lastRenderedPageBreak/>
        <w:t xml:space="preserve">  </w:t>
      </w:r>
      <w:r w:rsidRPr="00A76B32">
        <w:rPr>
          <w:rFonts w:hint="eastAsia"/>
          <w:b/>
          <w:sz w:val="30"/>
          <w:szCs w:val="30"/>
        </w:rPr>
        <w:t>业务流程描述</w:t>
      </w:r>
      <w:r w:rsidRPr="00A76B32">
        <w:rPr>
          <w:rFonts w:hint="eastAsia"/>
          <w:b/>
          <w:sz w:val="30"/>
          <w:szCs w:val="30"/>
        </w:rPr>
        <w:t xml:space="preserve">   </w:t>
      </w:r>
      <w:r w:rsidR="00D23291" w:rsidRPr="00A76B32">
        <w:rPr>
          <w:rFonts w:hint="eastAsia"/>
          <w:b/>
          <w:sz w:val="30"/>
          <w:szCs w:val="30"/>
        </w:rPr>
        <w:t xml:space="preserve">    </w:t>
      </w:r>
    </w:p>
    <w:p w:rsidR="00A76B32" w:rsidRPr="00A76B32" w:rsidRDefault="00A76B32" w:rsidP="00D23291">
      <w:pPr>
        <w:spacing w:line="220" w:lineRule="atLeast"/>
        <w:rPr>
          <w:b/>
          <w:sz w:val="28"/>
          <w:szCs w:val="28"/>
        </w:rPr>
      </w:pPr>
      <w:r>
        <w:rPr>
          <w:rFonts w:hint="eastAsia"/>
          <w:b/>
          <w:sz w:val="30"/>
          <w:szCs w:val="30"/>
        </w:rPr>
        <w:t xml:space="preserve">  </w:t>
      </w:r>
      <w:r w:rsidRPr="00A76B32">
        <w:rPr>
          <w:rFonts w:hint="eastAsia"/>
          <w:b/>
          <w:sz w:val="28"/>
          <w:szCs w:val="28"/>
        </w:rPr>
        <w:t>一</w:t>
      </w:r>
      <w:r w:rsidRPr="00A76B32">
        <w:rPr>
          <w:rFonts w:hint="eastAsia"/>
          <w:b/>
          <w:sz w:val="28"/>
          <w:szCs w:val="28"/>
        </w:rPr>
        <w:t xml:space="preserve"> </w:t>
      </w:r>
      <w:r w:rsidRPr="00A76B32">
        <w:rPr>
          <w:rFonts w:hint="eastAsia"/>
          <w:b/>
          <w:sz w:val="28"/>
          <w:szCs w:val="28"/>
        </w:rPr>
        <w:t>项目</w:t>
      </w:r>
    </w:p>
    <w:p w:rsidR="00F16D3C" w:rsidRDefault="00F16D3C" w:rsidP="00D23291">
      <w:pPr>
        <w:spacing w:line="220" w:lineRule="atLeast"/>
        <w:rPr>
          <w:sz w:val="24"/>
          <w:szCs w:val="24"/>
        </w:rPr>
      </w:pPr>
      <w:r>
        <w:rPr>
          <w:rFonts w:hint="eastAsia"/>
          <w:sz w:val="24"/>
          <w:szCs w:val="24"/>
        </w:rPr>
        <w:t xml:space="preserve">  </w:t>
      </w:r>
      <w:r w:rsidR="001F4A55">
        <w:rPr>
          <w:rFonts w:hint="eastAsia"/>
          <w:sz w:val="24"/>
          <w:szCs w:val="24"/>
        </w:rPr>
        <w:t>1</w:t>
      </w:r>
      <w:r w:rsidR="000D1CE8">
        <w:rPr>
          <w:rFonts w:hint="eastAsia"/>
          <w:sz w:val="24"/>
          <w:szCs w:val="24"/>
        </w:rPr>
        <w:t xml:space="preserve"> </w:t>
      </w:r>
      <w:r>
        <w:rPr>
          <w:rFonts w:hint="eastAsia"/>
          <w:sz w:val="24"/>
          <w:szCs w:val="24"/>
        </w:rPr>
        <w:t>项目立项：</w:t>
      </w:r>
    </w:p>
    <w:p w:rsidR="00F16D3C" w:rsidRDefault="00F16D3C" w:rsidP="00F16D3C">
      <w:pPr>
        <w:pStyle w:val="a4"/>
        <w:numPr>
          <w:ilvl w:val="0"/>
          <w:numId w:val="1"/>
        </w:numPr>
        <w:spacing w:line="220" w:lineRule="atLeast"/>
        <w:ind w:firstLineChars="0"/>
        <w:rPr>
          <w:sz w:val="24"/>
          <w:szCs w:val="24"/>
        </w:rPr>
      </w:pPr>
      <w:r>
        <w:rPr>
          <w:rFonts w:hint="eastAsia"/>
          <w:sz w:val="24"/>
          <w:szCs w:val="24"/>
        </w:rPr>
        <w:t xml:space="preserve"> </w:t>
      </w:r>
      <w:r>
        <w:rPr>
          <w:rFonts w:hint="eastAsia"/>
          <w:sz w:val="24"/>
          <w:szCs w:val="24"/>
        </w:rPr>
        <w:t>项目负责人申请立项</w:t>
      </w:r>
    </w:p>
    <w:p w:rsidR="000D1CE8" w:rsidRDefault="000D1CE8" w:rsidP="000D1CE8">
      <w:pPr>
        <w:pStyle w:val="a4"/>
        <w:spacing w:line="220" w:lineRule="atLeast"/>
        <w:ind w:left="495" w:firstLineChars="0" w:firstLine="0"/>
        <w:rPr>
          <w:sz w:val="24"/>
          <w:szCs w:val="24"/>
        </w:rPr>
      </w:pPr>
      <w:r>
        <w:rPr>
          <w:rFonts w:hint="eastAsia"/>
          <w:sz w:val="24"/>
          <w:szCs w:val="24"/>
        </w:rPr>
        <w:t>有两种情况：有预算和无预算</w:t>
      </w:r>
    </w:p>
    <w:p w:rsidR="000D1CE8" w:rsidRDefault="000D1CE8" w:rsidP="000D1CE8">
      <w:pPr>
        <w:pStyle w:val="a4"/>
        <w:spacing w:line="220" w:lineRule="atLeast"/>
        <w:ind w:left="495" w:firstLineChars="0" w:firstLine="0"/>
        <w:rPr>
          <w:sz w:val="24"/>
          <w:szCs w:val="24"/>
        </w:rPr>
      </w:pPr>
      <w:r>
        <w:rPr>
          <w:rFonts w:hint="eastAsia"/>
          <w:sz w:val="24"/>
          <w:szCs w:val="24"/>
        </w:rPr>
        <w:t>有预算的填写项目预算，预算随立项信息一同走流程。</w:t>
      </w:r>
    </w:p>
    <w:p w:rsidR="00F16D3C" w:rsidRDefault="00F16D3C" w:rsidP="00F16D3C">
      <w:pPr>
        <w:pStyle w:val="a4"/>
        <w:numPr>
          <w:ilvl w:val="0"/>
          <w:numId w:val="1"/>
        </w:numPr>
        <w:spacing w:line="220" w:lineRule="atLeast"/>
        <w:ind w:firstLineChars="0"/>
        <w:rPr>
          <w:sz w:val="24"/>
          <w:szCs w:val="24"/>
        </w:rPr>
      </w:pPr>
      <w:r>
        <w:rPr>
          <w:rFonts w:hint="eastAsia"/>
          <w:sz w:val="24"/>
          <w:szCs w:val="24"/>
        </w:rPr>
        <w:t>中心内部上级领导审批</w:t>
      </w:r>
    </w:p>
    <w:p w:rsidR="00311232" w:rsidRDefault="00F16D3C" w:rsidP="00F16D3C">
      <w:pPr>
        <w:pStyle w:val="a4"/>
        <w:numPr>
          <w:ilvl w:val="0"/>
          <w:numId w:val="1"/>
        </w:numPr>
        <w:spacing w:line="220" w:lineRule="atLeast"/>
        <w:ind w:firstLineChars="0"/>
        <w:rPr>
          <w:sz w:val="24"/>
          <w:szCs w:val="24"/>
        </w:rPr>
      </w:pPr>
      <w:r>
        <w:rPr>
          <w:rFonts w:hint="eastAsia"/>
          <w:sz w:val="24"/>
          <w:szCs w:val="24"/>
        </w:rPr>
        <w:t>科研管理员审核，由其确定评审方式：</w:t>
      </w:r>
    </w:p>
    <w:p w:rsidR="00311232" w:rsidRDefault="00F16D3C" w:rsidP="00311232">
      <w:pPr>
        <w:pStyle w:val="a4"/>
        <w:spacing w:line="220" w:lineRule="atLeast"/>
        <w:ind w:left="495" w:firstLine="480"/>
        <w:rPr>
          <w:sz w:val="24"/>
          <w:szCs w:val="24"/>
        </w:rPr>
      </w:pPr>
      <w:r>
        <w:rPr>
          <w:rFonts w:hint="eastAsia"/>
          <w:sz w:val="24"/>
          <w:szCs w:val="24"/>
        </w:rPr>
        <w:t>会议评审，往下不走公司领导审批了填写评审结论后，直接立项；</w:t>
      </w:r>
    </w:p>
    <w:p w:rsidR="00311232" w:rsidRPr="00311232" w:rsidRDefault="00F16D3C" w:rsidP="00311232">
      <w:pPr>
        <w:pStyle w:val="a4"/>
        <w:spacing w:line="220" w:lineRule="atLeast"/>
        <w:ind w:leftChars="300" w:left="660" w:firstLineChars="150" w:firstLine="360"/>
        <w:rPr>
          <w:sz w:val="24"/>
          <w:szCs w:val="24"/>
        </w:rPr>
      </w:pPr>
      <w:r>
        <w:rPr>
          <w:rFonts w:hint="eastAsia"/>
          <w:sz w:val="24"/>
          <w:szCs w:val="24"/>
        </w:rPr>
        <w:t>会签评审，往下走审批流程。这里要选择哪些</w:t>
      </w:r>
      <w:r w:rsidR="00311232">
        <w:rPr>
          <w:rFonts w:hint="eastAsia"/>
          <w:sz w:val="24"/>
          <w:szCs w:val="24"/>
        </w:rPr>
        <w:t>公司领导</w:t>
      </w:r>
      <w:r>
        <w:rPr>
          <w:rFonts w:hint="eastAsia"/>
          <w:sz w:val="24"/>
          <w:szCs w:val="24"/>
        </w:rPr>
        <w:t>参与审批流程</w:t>
      </w:r>
      <w:r w:rsidR="00311232">
        <w:rPr>
          <w:rFonts w:hint="eastAsia"/>
          <w:sz w:val="24"/>
          <w:szCs w:val="24"/>
        </w:rPr>
        <w:t>，并行会签，有一个不同意则返回修改，并传递不同意人意见，同时让其他参与审批的人知晓。</w:t>
      </w:r>
    </w:p>
    <w:p w:rsidR="00F16D3C" w:rsidRDefault="00F16D3C" w:rsidP="00F16D3C">
      <w:pPr>
        <w:pStyle w:val="a4"/>
        <w:numPr>
          <w:ilvl w:val="0"/>
          <w:numId w:val="1"/>
        </w:numPr>
        <w:spacing w:line="220" w:lineRule="atLeast"/>
        <w:ind w:firstLineChars="0"/>
        <w:rPr>
          <w:sz w:val="24"/>
          <w:szCs w:val="24"/>
        </w:rPr>
      </w:pPr>
      <w:r>
        <w:rPr>
          <w:rFonts w:hint="eastAsia"/>
          <w:sz w:val="24"/>
          <w:szCs w:val="24"/>
        </w:rPr>
        <w:t>审批通过后系统分配项目号</w:t>
      </w:r>
    </w:p>
    <w:p w:rsidR="00F16D3C" w:rsidRDefault="00F16D3C" w:rsidP="00F16D3C">
      <w:pPr>
        <w:pStyle w:val="a4"/>
        <w:numPr>
          <w:ilvl w:val="0"/>
          <w:numId w:val="1"/>
        </w:numPr>
        <w:spacing w:line="220" w:lineRule="atLeast"/>
        <w:ind w:firstLineChars="0"/>
        <w:rPr>
          <w:sz w:val="24"/>
          <w:szCs w:val="24"/>
        </w:rPr>
      </w:pPr>
      <w:r>
        <w:rPr>
          <w:rFonts w:hint="eastAsia"/>
          <w:sz w:val="24"/>
          <w:szCs w:val="24"/>
        </w:rPr>
        <w:t>项目管理员确定这个项目属于哪个科目</w:t>
      </w:r>
    </w:p>
    <w:p w:rsidR="00F16D3C" w:rsidRDefault="00F16D3C" w:rsidP="00F16D3C">
      <w:pPr>
        <w:pStyle w:val="a4"/>
        <w:numPr>
          <w:ilvl w:val="0"/>
          <w:numId w:val="1"/>
        </w:numPr>
        <w:spacing w:line="220" w:lineRule="atLeast"/>
        <w:ind w:firstLineChars="0"/>
        <w:rPr>
          <w:sz w:val="24"/>
          <w:szCs w:val="24"/>
        </w:rPr>
      </w:pPr>
      <w:r>
        <w:rPr>
          <w:rFonts w:hint="eastAsia"/>
          <w:sz w:val="24"/>
          <w:szCs w:val="24"/>
        </w:rPr>
        <w:t>财务对项目管理员分配的科目给出意见，不同意重新分配，同意立项成功</w:t>
      </w:r>
    </w:p>
    <w:p w:rsidR="000D1CE8" w:rsidRDefault="00F16D3C" w:rsidP="00F16D3C">
      <w:pPr>
        <w:pStyle w:val="a4"/>
        <w:numPr>
          <w:ilvl w:val="0"/>
          <w:numId w:val="1"/>
        </w:numPr>
        <w:spacing w:line="220" w:lineRule="atLeast"/>
        <w:ind w:firstLineChars="0"/>
        <w:rPr>
          <w:sz w:val="24"/>
          <w:szCs w:val="24"/>
        </w:rPr>
      </w:pPr>
      <w:r>
        <w:rPr>
          <w:rFonts w:hint="eastAsia"/>
          <w:sz w:val="24"/>
          <w:szCs w:val="24"/>
        </w:rPr>
        <w:t>立项成功</w:t>
      </w:r>
      <w:r w:rsidR="00103A6F">
        <w:rPr>
          <w:rFonts w:hint="eastAsia"/>
          <w:sz w:val="24"/>
          <w:szCs w:val="24"/>
        </w:rPr>
        <w:t>，系统</w:t>
      </w:r>
      <w:r>
        <w:rPr>
          <w:rFonts w:hint="eastAsia"/>
          <w:sz w:val="24"/>
          <w:szCs w:val="24"/>
        </w:rPr>
        <w:t>通知起草者（项目负责人）</w:t>
      </w:r>
      <w:r w:rsidR="00D23291" w:rsidRPr="00F16D3C">
        <w:rPr>
          <w:rFonts w:hint="eastAsia"/>
          <w:sz w:val="24"/>
          <w:szCs w:val="24"/>
        </w:rPr>
        <w:t xml:space="preserve"> </w:t>
      </w:r>
      <w:r w:rsidR="000D1CE8">
        <w:rPr>
          <w:rFonts w:hint="eastAsia"/>
          <w:sz w:val="24"/>
          <w:szCs w:val="24"/>
        </w:rPr>
        <w:t>和其部门领导</w:t>
      </w:r>
    </w:p>
    <w:p w:rsidR="00D23291" w:rsidRPr="00F16D3C" w:rsidRDefault="000D1CE8" w:rsidP="00F16D3C">
      <w:pPr>
        <w:pStyle w:val="a4"/>
        <w:numPr>
          <w:ilvl w:val="0"/>
          <w:numId w:val="1"/>
        </w:numPr>
        <w:spacing w:line="220" w:lineRule="atLeast"/>
        <w:ind w:firstLineChars="0"/>
        <w:rPr>
          <w:sz w:val="24"/>
          <w:szCs w:val="24"/>
        </w:rPr>
      </w:pPr>
      <w:r>
        <w:rPr>
          <w:rFonts w:hint="eastAsia"/>
          <w:sz w:val="24"/>
          <w:szCs w:val="24"/>
        </w:rPr>
        <w:t>系统备份</w:t>
      </w:r>
      <w:r w:rsidR="00D23291" w:rsidRPr="00F16D3C">
        <w:rPr>
          <w:rFonts w:hint="eastAsia"/>
          <w:sz w:val="24"/>
          <w:szCs w:val="24"/>
        </w:rPr>
        <w:t xml:space="preserve">   </w:t>
      </w:r>
    </w:p>
    <w:p w:rsidR="00005221" w:rsidRDefault="001F4A55" w:rsidP="008C3AE5">
      <w:pPr>
        <w:spacing w:line="220" w:lineRule="atLeast"/>
        <w:rPr>
          <w:sz w:val="24"/>
          <w:szCs w:val="24"/>
        </w:rPr>
      </w:pPr>
      <w:r>
        <w:rPr>
          <w:rFonts w:hint="eastAsia"/>
          <w:sz w:val="24"/>
          <w:szCs w:val="24"/>
        </w:rPr>
        <w:t>2</w:t>
      </w:r>
      <w:r w:rsidR="000D1CE8">
        <w:rPr>
          <w:rFonts w:hint="eastAsia"/>
          <w:sz w:val="24"/>
          <w:szCs w:val="24"/>
        </w:rPr>
        <w:t xml:space="preserve">  </w:t>
      </w:r>
      <w:r w:rsidR="000D1CE8">
        <w:rPr>
          <w:rFonts w:hint="eastAsia"/>
          <w:sz w:val="24"/>
          <w:szCs w:val="24"/>
        </w:rPr>
        <w:t>项目预算</w:t>
      </w:r>
      <w:r w:rsidR="00264A3D">
        <w:rPr>
          <w:rFonts w:hint="eastAsia"/>
          <w:sz w:val="24"/>
          <w:szCs w:val="24"/>
        </w:rPr>
        <w:t>（新增或修改）</w:t>
      </w:r>
    </w:p>
    <w:p w:rsidR="000D1CE8" w:rsidRDefault="00F36F7F" w:rsidP="000D1CE8">
      <w:pPr>
        <w:spacing w:line="220" w:lineRule="atLeast"/>
        <w:ind w:firstLine="285"/>
        <w:rPr>
          <w:sz w:val="24"/>
          <w:szCs w:val="24"/>
        </w:rPr>
      </w:pPr>
      <w:r>
        <w:rPr>
          <w:rFonts w:hint="eastAsia"/>
          <w:sz w:val="24"/>
          <w:szCs w:val="24"/>
        </w:rPr>
        <w:t>在立项之初没有填写预算的，不允许其提出需求单，在立项之后，独立走项目预算流程</w:t>
      </w:r>
    </w:p>
    <w:p w:rsidR="00F36F7F" w:rsidRDefault="00264A3D" w:rsidP="00264A3D">
      <w:pPr>
        <w:pStyle w:val="a4"/>
        <w:numPr>
          <w:ilvl w:val="0"/>
          <w:numId w:val="2"/>
        </w:numPr>
        <w:spacing w:line="220" w:lineRule="atLeast"/>
        <w:ind w:firstLineChars="0"/>
        <w:rPr>
          <w:sz w:val="24"/>
          <w:szCs w:val="24"/>
        </w:rPr>
      </w:pPr>
      <w:r>
        <w:rPr>
          <w:rFonts w:hint="eastAsia"/>
          <w:sz w:val="24"/>
          <w:szCs w:val="24"/>
        </w:rPr>
        <w:t>对应项目，</w:t>
      </w:r>
      <w:r w:rsidR="004C26B5">
        <w:rPr>
          <w:rFonts w:hint="eastAsia"/>
          <w:sz w:val="24"/>
          <w:szCs w:val="24"/>
        </w:rPr>
        <w:t>项目负责人</w:t>
      </w:r>
      <w:r>
        <w:rPr>
          <w:rFonts w:hint="eastAsia"/>
          <w:sz w:val="24"/>
          <w:szCs w:val="24"/>
        </w:rPr>
        <w:t>填写或修改预算申请</w:t>
      </w:r>
      <w:r w:rsidR="004C26B5">
        <w:rPr>
          <w:rFonts w:hint="eastAsia"/>
          <w:sz w:val="24"/>
          <w:szCs w:val="24"/>
        </w:rPr>
        <w:t>，确定审批人和审批方式（顺序审批或并行审批）</w:t>
      </w:r>
    </w:p>
    <w:p w:rsidR="00264A3D" w:rsidRDefault="00264A3D" w:rsidP="00264A3D">
      <w:pPr>
        <w:pStyle w:val="a4"/>
        <w:numPr>
          <w:ilvl w:val="0"/>
          <w:numId w:val="2"/>
        </w:numPr>
        <w:spacing w:line="220" w:lineRule="atLeast"/>
        <w:ind w:firstLineChars="0"/>
        <w:rPr>
          <w:sz w:val="24"/>
          <w:szCs w:val="24"/>
        </w:rPr>
      </w:pPr>
      <w:r>
        <w:rPr>
          <w:rFonts w:hint="eastAsia"/>
          <w:sz w:val="24"/>
          <w:szCs w:val="24"/>
        </w:rPr>
        <w:t>并行审批，全部通过则新增或修改预算</w:t>
      </w:r>
      <w:r w:rsidR="00311232">
        <w:rPr>
          <w:rFonts w:hint="eastAsia"/>
          <w:sz w:val="24"/>
          <w:szCs w:val="24"/>
        </w:rPr>
        <w:t>；有一个不同意则返回修改，并传递不同意人意见，同时让其他参与审批的人知晓</w:t>
      </w:r>
    </w:p>
    <w:p w:rsidR="00264A3D" w:rsidRDefault="00264A3D" w:rsidP="00264A3D">
      <w:pPr>
        <w:pStyle w:val="a4"/>
        <w:numPr>
          <w:ilvl w:val="0"/>
          <w:numId w:val="2"/>
        </w:numPr>
        <w:spacing w:line="220" w:lineRule="atLeast"/>
        <w:ind w:firstLineChars="0"/>
        <w:rPr>
          <w:sz w:val="24"/>
          <w:szCs w:val="24"/>
        </w:rPr>
      </w:pPr>
      <w:r>
        <w:rPr>
          <w:rFonts w:hint="eastAsia"/>
          <w:sz w:val="24"/>
          <w:szCs w:val="24"/>
        </w:rPr>
        <w:lastRenderedPageBreak/>
        <w:t>如果有变更则记录变更信息</w:t>
      </w:r>
    </w:p>
    <w:p w:rsidR="00311232" w:rsidRDefault="00103A6F" w:rsidP="00311232">
      <w:pPr>
        <w:pStyle w:val="a4"/>
        <w:numPr>
          <w:ilvl w:val="0"/>
          <w:numId w:val="2"/>
        </w:numPr>
        <w:spacing w:line="220" w:lineRule="atLeast"/>
        <w:ind w:firstLineChars="0"/>
        <w:rPr>
          <w:sz w:val="24"/>
          <w:szCs w:val="24"/>
        </w:rPr>
      </w:pPr>
      <w:r>
        <w:rPr>
          <w:rFonts w:hint="eastAsia"/>
          <w:sz w:val="24"/>
          <w:szCs w:val="24"/>
        </w:rPr>
        <w:t>系统</w:t>
      </w:r>
      <w:r w:rsidR="00264A3D">
        <w:rPr>
          <w:rFonts w:hint="eastAsia"/>
          <w:sz w:val="24"/>
          <w:szCs w:val="24"/>
        </w:rPr>
        <w:t>通知发起人，项目管理员，财务预算管理员</w:t>
      </w:r>
    </w:p>
    <w:p w:rsidR="003E500A" w:rsidRDefault="003E500A" w:rsidP="003E500A">
      <w:pPr>
        <w:pStyle w:val="a4"/>
        <w:spacing w:line="220" w:lineRule="atLeast"/>
        <w:ind w:left="644" w:firstLineChars="0" w:firstLine="0"/>
        <w:rPr>
          <w:sz w:val="24"/>
          <w:szCs w:val="24"/>
        </w:rPr>
      </w:pPr>
      <w:r>
        <w:rPr>
          <w:rFonts w:hint="eastAsia"/>
          <w:sz w:val="24"/>
          <w:szCs w:val="24"/>
        </w:rPr>
        <w:t>低值易耗类物资走项目预算，低值易耗其实理论上包含在固定资产内，但是公司为了管理给分开了，区别就在于低值易耗类物资在本年内分摊完，分摊到今年内的各个项目中。</w:t>
      </w:r>
    </w:p>
    <w:p w:rsidR="00264A3D" w:rsidRDefault="001F4A55" w:rsidP="008C3AE5">
      <w:pPr>
        <w:spacing w:line="220" w:lineRule="atLeast"/>
        <w:rPr>
          <w:sz w:val="24"/>
          <w:szCs w:val="24"/>
        </w:rPr>
      </w:pPr>
      <w:r>
        <w:rPr>
          <w:rFonts w:hint="eastAsia"/>
          <w:sz w:val="24"/>
          <w:szCs w:val="24"/>
        </w:rPr>
        <w:t xml:space="preserve">3 </w:t>
      </w:r>
      <w:r w:rsidR="008C3AE5">
        <w:rPr>
          <w:rFonts w:hint="eastAsia"/>
          <w:sz w:val="24"/>
          <w:szCs w:val="24"/>
        </w:rPr>
        <w:t xml:space="preserve"> </w:t>
      </w:r>
      <w:r w:rsidR="00264A3D">
        <w:rPr>
          <w:rFonts w:hint="eastAsia"/>
          <w:sz w:val="24"/>
          <w:szCs w:val="24"/>
        </w:rPr>
        <w:t>固定资产预算（新增或变更）</w:t>
      </w:r>
    </w:p>
    <w:p w:rsidR="00264A3D" w:rsidRDefault="00264A3D" w:rsidP="00264A3D">
      <w:pPr>
        <w:spacing w:line="220" w:lineRule="atLeast"/>
        <w:ind w:left="285"/>
        <w:rPr>
          <w:sz w:val="24"/>
          <w:szCs w:val="24"/>
        </w:rPr>
      </w:pPr>
      <w:r>
        <w:rPr>
          <w:rFonts w:hint="eastAsia"/>
          <w:sz w:val="24"/>
          <w:szCs w:val="24"/>
        </w:rPr>
        <w:t>固定资产不按项目走，按各个部门走，固定资产是维护公司运营生产的生产工具或设备，不划分到某一个项目中，年底要进行分摊到各个项目中，可能一年分摊不完，第二年继续分摊到这个中心的其他项目中</w:t>
      </w:r>
    </w:p>
    <w:p w:rsidR="00311232" w:rsidRDefault="00311232" w:rsidP="00311232">
      <w:pPr>
        <w:pStyle w:val="a4"/>
        <w:numPr>
          <w:ilvl w:val="0"/>
          <w:numId w:val="3"/>
        </w:numPr>
        <w:spacing w:line="220" w:lineRule="atLeast"/>
        <w:ind w:firstLineChars="0"/>
        <w:rPr>
          <w:sz w:val="24"/>
          <w:szCs w:val="24"/>
        </w:rPr>
      </w:pPr>
      <w:r>
        <w:rPr>
          <w:rFonts w:hint="eastAsia"/>
          <w:sz w:val="24"/>
          <w:szCs w:val="24"/>
        </w:rPr>
        <w:t>起草固定资产申请，</w:t>
      </w:r>
      <w:r w:rsidR="004C26B5">
        <w:rPr>
          <w:rFonts w:hint="eastAsia"/>
          <w:sz w:val="24"/>
          <w:szCs w:val="24"/>
        </w:rPr>
        <w:t>确定审批人和审批方式（顺序审批或并行审批）</w:t>
      </w:r>
    </w:p>
    <w:p w:rsidR="00311232" w:rsidRDefault="004C26B5" w:rsidP="00311232">
      <w:pPr>
        <w:pStyle w:val="a4"/>
        <w:numPr>
          <w:ilvl w:val="0"/>
          <w:numId w:val="3"/>
        </w:numPr>
        <w:spacing w:line="220" w:lineRule="atLeast"/>
        <w:ind w:firstLineChars="0"/>
        <w:rPr>
          <w:sz w:val="24"/>
          <w:szCs w:val="24"/>
        </w:rPr>
      </w:pPr>
      <w:r>
        <w:rPr>
          <w:rFonts w:hint="eastAsia"/>
          <w:sz w:val="24"/>
          <w:szCs w:val="24"/>
        </w:rPr>
        <w:t>相关</w:t>
      </w:r>
      <w:r w:rsidR="008C3AE5">
        <w:rPr>
          <w:rFonts w:hint="eastAsia"/>
          <w:sz w:val="24"/>
          <w:szCs w:val="24"/>
        </w:rPr>
        <w:t>审批。</w:t>
      </w:r>
    </w:p>
    <w:p w:rsidR="00311232" w:rsidRDefault="00311232" w:rsidP="00311232">
      <w:pPr>
        <w:pStyle w:val="a4"/>
        <w:numPr>
          <w:ilvl w:val="0"/>
          <w:numId w:val="3"/>
        </w:numPr>
        <w:spacing w:line="220" w:lineRule="atLeast"/>
        <w:ind w:firstLineChars="0"/>
        <w:rPr>
          <w:sz w:val="24"/>
          <w:szCs w:val="24"/>
        </w:rPr>
      </w:pPr>
      <w:r>
        <w:rPr>
          <w:rFonts w:hint="eastAsia"/>
          <w:sz w:val="24"/>
          <w:szCs w:val="24"/>
        </w:rPr>
        <w:t>全通过，新增或修改固定资产预算，有一个不同意则返回修改，并传递不同意人意见，同时让其他参与审批的人知晓</w:t>
      </w:r>
    </w:p>
    <w:p w:rsidR="00311232" w:rsidRDefault="00311232" w:rsidP="00311232">
      <w:pPr>
        <w:pStyle w:val="a4"/>
        <w:numPr>
          <w:ilvl w:val="0"/>
          <w:numId w:val="3"/>
        </w:numPr>
        <w:spacing w:line="220" w:lineRule="atLeast"/>
        <w:ind w:firstLineChars="0"/>
        <w:rPr>
          <w:sz w:val="24"/>
          <w:szCs w:val="24"/>
        </w:rPr>
      </w:pPr>
      <w:r>
        <w:rPr>
          <w:rFonts w:hint="eastAsia"/>
          <w:sz w:val="24"/>
          <w:szCs w:val="24"/>
        </w:rPr>
        <w:t>如果有变更则记录变更信息</w:t>
      </w:r>
    </w:p>
    <w:p w:rsidR="00103A6F" w:rsidRPr="00311232" w:rsidRDefault="00103A6F" w:rsidP="00103A6F">
      <w:pPr>
        <w:pStyle w:val="a4"/>
        <w:numPr>
          <w:ilvl w:val="0"/>
          <w:numId w:val="3"/>
        </w:numPr>
        <w:spacing w:line="220" w:lineRule="atLeast"/>
        <w:ind w:firstLineChars="0"/>
        <w:rPr>
          <w:sz w:val="24"/>
          <w:szCs w:val="24"/>
        </w:rPr>
      </w:pPr>
      <w:r>
        <w:rPr>
          <w:rFonts w:hint="eastAsia"/>
          <w:sz w:val="24"/>
          <w:szCs w:val="24"/>
        </w:rPr>
        <w:t>系统通知发起人，财务预算管理员</w:t>
      </w:r>
    </w:p>
    <w:p w:rsidR="008C3AE5" w:rsidRDefault="008C3AE5" w:rsidP="00103A6F">
      <w:pPr>
        <w:pStyle w:val="a4"/>
        <w:spacing w:line="220" w:lineRule="atLeast"/>
        <w:ind w:left="645" w:firstLineChars="0" w:firstLine="0"/>
        <w:rPr>
          <w:sz w:val="24"/>
          <w:szCs w:val="24"/>
        </w:rPr>
      </w:pPr>
      <w:r>
        <w:rPr>
          <w:rFonts w:hint="eastAsia"/>
          <w:sz w:val="24"/>
          <w:szCs w:val="24"/>
        </w:rPr>
        <w:t>其他预算：</w:t>
      </w:r>
      <w:del w:id="0" w:author="Administrator" w:date="2015-06-01T15:26:00Z">
        <w:r w:rsidDel="00EE4DEF">
          <w:rPr>
            <w:rFonts w:hint="eastAsia"/>
            <w:sz w:val="24"/>
            <w:szCs w:val="24"/>
          </w:rPr>
          <w:delText>如办公用品等</w:delText>
        </w:r>
      </w:del>
      <w:ins w:id="1" w:author="Administrator" w:date="2015-06-01T15:26:00Z">
        <w:r w:rsidR="00EE4DEF">
          <w:rPr>
            <w:rFonts w:hint="eastAsia"/>
            <w:sz w:val="24"/>
            <w:szCs w:val="24"/>
          </w:rPr>
          <w:t>如办公用品</w:t>
        </w:r>
        <w:r w:rsidR="00EE4DEF">
          <w:rPr>
            <w:rFonts w:hint="eastAsia"/>
            <w:sz w:val="24"/>
            <w:szCs w:val="24"/>
          </w:rPr>
          <w:t>,</w:t>
        </w:r>
        <w:r w:rsidR="00EE4DEF">
          <w:rPr>
            <w:rFonts w:hint="eastAsia"/>
            <w:sz w:val="24"/>
            <w:szCs w:val="24"/>
          </w:rPr>
          <w:t>低值易耗</w:t>
        </w:r>
      </w:ins>
      <w:r>
        <w:rPr>
          <w:rFonts w:hint="eastAsia"/>
          <w:sz w:val="24"/>
          <w:szCs w:val="24"/>
        </w:rPr>
        <w:t>，发生在各个部门当中，流程与固定资产预算申请一样</w:t>
      </w:r>
    </w:p>
    <w:p w:rsidR="008C3AE5" w:rsidRDefault="001F4A55" w:rsidP="008C3AE5">
      <w:pPr>
        <w:spacing w:line="220" w:lineRule="atLeast"/>
        <w:ind w:firstLineChars="50" w:firstLine="120"/>
        <w:rPr>
          <w:sz w:val="24"/>
          <w:szCs w:val="24"/>
        </w:rPr>
      </w:pPr>
      <w:r>
        <w:rPr>
          <w:rFonts w:hint="eastAsia"/>
          <w:sz w:val="24"/>
          <w:szCs w:val="24"/>
        </w:rPr>
        <w:t xml:space="preserve">4 </w:t>
      </w:r>
      <w:r w:rsidR="008C3AE5" w:rsidRPr="008C3AE5">
        <w:rPr>
          <w:rFonts w:hint="eastAsia"/>
          <w:sz w:val="24"/>
          <w:szCs w:val="24"/>
        </w:rPr>
        <w:t xml:space="preserve">  </w:t>
      </w:r>
      <w:r w:rsidR="008C3AE5">
        <w:rPr>
          <w:rFonts w:hint="eastAsia"/>
          <w:sz w:val="24"/>
          <w:szCs w:val="24"/>
        </w:rPr>
        <w:t>需求申请</w:t>
      </w:r>
    </w:p>
    <w:p w:rsidR="003750B8" w:rsidRDefault="008C3AE5" w:rsidP="003750B8">
      <w:pPr>
        <w:spacing w:line="220" w:lineRule="atLeast"/>
        <w:ind w:firstLineChars="50" w:firstLine="120"/>
        <w:rPr>
          <w:sz w:val="24"/>
          <w:szCs w:val="24"/>
        </w:rPr>
      </w:pPr>
      <w:r>
        <w:rPr>
          <w:rFonts w:hint="eastAsia"/>
          <w:sz w:val="24"/>
          <w:szCs w:val="24"/>
        </w:rPr>
        <w:t xml:space="preserve">    </w:t>
      </w:r>
      <w:r>
        <w:rPr>
          <w:rFonts w:hint="eastAsia"/>
          <w:sz w:val="24"/>
          <w:szCs w:val="24"/>
        </w:rPr>
        <w:t>需求申请和预算一样，分别按项目提出和各部门提出：按项目提出的就是针对这个项目要采购或外协加工或内协加工的需求，按部门提出就是固定资产</w:t>
      </w:r>
      <w:del w:id="2" w:author="Administrator" w:date="2015-05-28T13:48:00Z">
        <w:r w:rsidDel="000855EC">
          <w:rPr>
            <w:rFonts w:hint="eastAsia"/>
            <w:sz w:val="24"/>
            <w:szCs w:val="24"/>
          </w:rPr>
          <w:delText>，低值易耗，办公用品等</w:delText>
        </w:r>
      </w:del>
      <w:r>
        <w:rPr>
          <w:rFonts w:hint="eastAsia"/>
          <w:sz w:val="24"/>
          <w:szCs w:val="24"/>
        </w:rPr>
        <w:t>。</w:t>
      </w:r>
    </w:p>
    <w:p w:rsidR="004D6796" w:rsidRDefault="008C3AE5" w:rsidP="008C3AE5">
      <w:pPr>
        <w:spacing w:line="220" w:lineRule="atLeast"/>
        <w:ind w:firstLineChars="50" w:firstLine="120"/>
        <w:rPr>
          <w:sz w:val="24"/>
          <w:szCs w:val="24"/>
        </w:rPr>
      </w:pPr>
      <w:r>
        <w:rPr>
          <w:rFonts w:hint="eastAsia"/>
          <w:sz w:val="24"/>
          <w:szCs w:val="24"/>
        </w:rPr>
        <w:t xml:space="preserve">     </w:t>
      </w:r>
      <w:r w:rsidR="00FF63E5">
        <w:rPr>
          <w:rFonts w:hint="eastAsia"/>
          <w:sz w:val="24"/>
          <w:szCs w:val="24"/>
        </w:rPr>
        <w:t>4.1</w:t>
      </w:r>
      <w:r>
        <w:rPr>
          <w:rFonts w:hint="eastAsia"/>
          <w:sz w:val="24"/>
          <w:szCs w:val="24"/>
        </w:rPr>
        <w:t>需求申请的原则：</w:t>
      </w:r>
    </w:p>
    <w:p w:rsidR="0043606A" w:rsidRDefault="0043606A" w:rsidP="008C3AE5">
      <w:pPr>
        <w:spacing w:line="220" w:lineRule="atLeast"/>
        <w:ind w:firstLineChars="50" w:firstLine="120"/>
        <w:rPr>
          <w:sz w:val="24"/>
          <w:szCs w:val="24"/>
        </w:rPr>
      </w:pPr>
      <w:r>
        <w:rPr>
          <w:rFonts w:hint="eastAsia"/>
          <w:sz w:val="24"/>
          <w:szCs w:val="24"/>
        </w:rPr>
        <w:t xml:space="preserve">          </w:t>
      </w:r>
      <w:r>
        <w:rPr>
          <w:rFonts w:hint="eastAsia"/>
          <w:sz w:val="24"/>
          <w:szCs w:val="24"/>
        </w:rPr>
        <w:t>各个部门提出需求申请，有四种途径可供选择：库存，采购，内协，外协，提出申请时，系统会根据提出的每一条申请，判断库存是否有能满足的物品，提出人自己去选择使用与否，提出人要通过自己的判断去选择采购还是内协或者是外协，都可以。那么在采购部，机加中心（负责内协），国内协作部（负责外协）三者之间可能有流转，比如说，内协部分如果任务紧或加工不</w:t>
      </w:r>
      <w:r>
        <w:rPr>
          <w:rFonts w:hint="eastAsia"/>
          <w:sz w:val="24"/>
          <w:szCs w:val="24"/>
        </w:rPr>
        <w:lastRenderedPageBreak/>
        <w:t>了可以将这部分转为外协，有些机加件采购不到，转到内协，最后库房，采购，内协，外协，和提出者都确定好以后，在进行实施。</w:t>
      </w:r>
    </w:p>
    <w:p w:rsidR="003750B8" w:rsidRDefault="00FF63E5" w:rsidP="00FF63E5">
      <w:pPr>
        <w:spacing w:line="220" w:lineRule="atLeast"/>
        <w:ind w:firstLineChars="250" w:firstLine="600"/>
        <w:rPr>
          <w:sz w:val="24"/>
          <w:szCs w:val="24"/>
        </w:rPr>
      </w:pPr>
      <w:r>
        <w:rPr>
          <w:rFonts w:hint="eastAsia"/>
          <w:sz w:val="24"/>
          <w:szCs w:val="24"/>
        </w:rPr>
        <w:t>4.1.</w:t>
      </w:r>
      <w:r w:rsidR="004D6796">
        <w:rPr>
          <w:rFonts w:hint="eastAsia"/>
          <w:sz w:val="24"/>
          <w:szCs w:val="24"/>
        </w:rPr>
        <w:t>1</w:t>
      </w:r>
      <w:r>
        <w:rPr>
          <w:rFonts w:hint="eastAsia"/>
          <w:sz w:val="24"/>
          <w:szCs w:val="24"/>
        </w:rPr>
        <w:t xml:space="preserve"> </w:t>
      </w:r>
      <w:r w:rsidR="004D6796">
        <w:rPr>
          <w:rFonts w:hint="eastAsia"/>
          <w:sz w:val="24"/>
          <w:szCs w:val="24"/>
        </w:rPr>
        <w:t xml:space="preserve"> </w:t>
      </w:r>
      <w:r w:rsidR="004D6796">
        <w:rPr>
          <w:rFonts w:hint="eastAsia"/>
          <w:sz w:val="24"/>
          <w:szCs w:val="24"/>
        </w:rPr>
        <w:t>库存呆滞物资利用</w:t>
      </w:r>
    </w:p>
    <w:p w:rsidR="008C3AE5" w:rsidRDefault="008C3AE5" w:rsidP="00FF63E5">
      <w:pPr>
        <w:spacing w:line="220" w:lineRule="atLeast"/>
        <w:ind w:firstLineChars="250" w:firstLine="600"/>
        <w:rPr>
          <w:sz w:val="24"/>
          <w:szCs w:val="24"/>
        </w:rPr>
      </w:pPr>
      <w:r>
        <w:rPr>
          <w:rFonts w:hint="eastAsia"/>
          <w:sz w:val="24"/>
          <w:szCs w:val="24"/>
        </w:rPr>
        <w:t>首先利用库存呆滞物资，</w:t>
      </w:r>
      <w:r w:rsidR="004D6796">
        <w:rPr>
          <w:rFonts w:hint="eastAsia"/>
          <w:sz w:val="24"/>
          <w:szCs w:val="24"/>
        </w:rPr>
        <w:t>在申请者提出一个需求时系统判断有无库房的呆滞物资可供其使用（近似筛选，同类物品，同型号的就更不用说了，直接提示）</w:t>
      </w:r>
    </w:p>
    <w:p w:rsidR="00E12751" w:rsidRDefault="00E12751" w:rsidP="00FF63E5">
      <w:pPr>
        <w:spacing w:line="220" w:lineRule="atLeast"/>
        <w:ind w:firstLineChars="250" w:firstLine="600"/>
        <w:rPr>
          <w:sz w:val="24"/>
          <w:szCs w:val="24"/>
        </w:rPr>
      </w:pPr>
      <w:r>
        <w:rPr>
          <w:rFonts w:hint="eastAsia"/>
          <w:sz w:val="24"/>
          <w:szCs w:val="24"/>
        </w:rPr>
        <w:t>选择了的呆滞库存物资要变为待用状态，别人不能选了，同时备注上需求单号。把这些物资按需求数量分离出来变为待用物资（原来有</w:t>
      </w:r>
      <w:r>
        <w:rPr>
          <w:rFonts w:hint="eastAsia"/>
          <w:sz w:val="24"/>
          <w:szCs w:val="24"/>
        </w:rPr>
        <w:t>10</w:t>
      </w:r>
      <w:r>
        <w:rPr>
          <w:rFonts w:hint="eastAsia"/>
          <w:sz w:val="24"/>
          <w:szCs w:val="24"/>
        </w:rPr>
        <w:t>个，有个部门库存物资需求单需求</w:t>
      </w:r>
      <w:r>
        <w:rPr>
          <w:rFonts w:hint="eastAsia"/>
          <w:sz w:val="24"/>
          <w:szCs w:val="24"/>
        </w:rPr>
        <w:t>5</w:t>
      </w:r>
      <w:r>
        <w:rPr>
          <w:rFonts w:hint="eastAsia"/>
          <w:sz w:val="24"/>
          <w:szCs w:val="24"/>
        </w:rPr>
        <w:t>个，那么原来的</w:t>
      </w:r>
      <w:r>
        <w:rPr>
          <w:rFonts w:hint="eastAsia"/>
          <w:sz w:val="24"/>
          <w:szCs w:val="24"/>
        </w:rPr>
        <w:t>5</w:t>
      </w:r>
      <w:r>
        <w:rPr>
          <w:rFonts w:hint="eastAsia"/>
          <w:sz w:val="24"/>
          <w:szCs w:val="24"/>
        </w:rPr>
        <w:t>个还是呆滞物资，分离出来的</w:t>
      </w:r>
      <w:r>
        <w:rPr>
          <w:rFonts w:hint="eastAsia"/>
          <w:sz w:val="24"/>
          <w:szCs w:val="24"/>
        </w:rPr>
        <w:t>5</w:t>
      </w:r>
      <w:r>
        <w:rPr>
          <w:rFonts w:hint="eastAsia"/>
          <w:sz w:val="24"/>
          <w:szCs w:val="24"/>
        </w:rPr>
        <w:t>个就是待用物资，用</w:t>
      </w:r>
      <w:r w:rsidR="00873B74">
        <w:rPr>
          <w:rFonts w:hint="eastAsia"/>
          <w:sz w:val="24"/>
          <w:szCs w:val="24"/>
        </w:rPr>
        <w:t>需求单号</w:t>
      </w:r>
      <w:r>
        <w:rPr>
          <w:rFonts w:hint="eastAsia"/>
          <w:sz w:val="24"/>
          <w:szCs w:val="24"/>
        </w:rPr>
        <w:t>索引上）。</w:t>
      </w:r>
    </w:p>
    <w:p w:rsidR="003750B8" w:rsidRDefault="003750B8" w:rsidP="003750B8">
      <w:pPr>
        <w:spacing w:line="220" w:lineRule="atLeast"/>
        <w:rPr>
          <w:sz w:val="24"/>
          <w:szCs w:val="24"/>
        </w:rPr>
      </w:pPr>
      <w:r>
        <w:rPr>
          <w:rFonts w:hint="eastAsia"/>
          <w:sz w:val="24"/>
          <w:szCs w:val="24"/>
        </w:rPr>
        <w:t xml:space="preserve">        4.1.2  </w:t>
      </w:r>
      <w:r>
        <w:rPr>
          <w:rFonts w:hint="eastAsia"/>
          <w:sz w:val="24"/>
          <w:szCs w:val="24"/>
        </w:rPr>
        <w:t>采购</w:t>
      </w:r>
    </w:p>
    <w:p w:rsidR="003750B8" w:rsidRDefault="003750B8" w:rsidP="003750B8">
      <w:pPr>
        <w:spacing w:line="220" w:lineRule="atLeast"/>
        <w:ind w:firstLineChars="250" w:firstLine="600"/>
        <w:rPr>
          <w:sz w:val="24"/>
          <w:szCs w:val="24"/>
        </w:rPr>
      </w:pPr>
      <w:r>
        <w:rPr>
          <w:rFonts w:hint="eastAsia"/>
          <w:sz w:val="24"/>
          <w:szCs w:val="24"/>
        </w:rPr>
        <w:t>采购部分析需求者</w:t>
      </w:r>
      <w:r w:rsidR="000D0E29">
        <w:rPr>
          <w:rFonts w:hint="eastAsia"/>
          <w:sz w:val="24"/>
          <w:szCs w:val="24"/>
        </w:rPr>
        <w:t>提出的采购需求</w:t>
      </w:r>
      <w:r>
        <w:rPr>
          <w:rFonts w:hint="eastAsia"/>
          <w:sz w:val="24"/>
          <w:szCs w:val="24"/>
        </w:rPr>
        <w:t>，不能采购的基本上都是买不到的非标件了，剩下的移交给机加中心确定哪些能做，</w:t>
      </w:r>
      <w:r w:rsidR="000D0E29">
        <w:rPr>
          <w:rFonts w:hint="eastAsia"/>
          <w:sz w:val="24"/>
          <w:szCs w:val="24"/>
        </w:rPr>
        <w:t>机加中心做不了的再</w:t>
      </w:r>
      <w:r>
        <w:rPr>
          <w:rFonts w:hint="eastAsia"/>
          <w:sz w:val="24"/>
          <w:szCs w:val="24"/>
        </w:rPr>
        <w:t>最后剩下的给外协。</w:t>
      </w:r>
    </w:p>
    <w:p w:rsidR="003750B8" w:rsidRDefault="003750B8" w:rsidP="003750B8">
      <w:pPr>
        <w:spacing w:line="220" w:lineRule="atLeast"/>
        <w:ind w:firstLineChars="250" w:firstLine="600"/>
        <w:rPr>
          <w:sz w:val="24"/>
          <w:szCs w:val="24"/>
        </w:rPr>
      </w:pPr>
      <w:r>
        <w:rPr>
          <w:rFonts w:hint="eastAsia"/>
          <w:sz w:val="24"/>
          <w:szCs w:val="24"/>
        </w:rPr>
        <w:t>采购部根据各个部门提出的需求申请申请进行调研采购。采购部执行采购有两种情况：签合同的采购和不签合同的采购，不签合同的采购叫临时采购单。采购合同和临时采购单可能包含不同的项目的需求申请中的明细，因为相同或类似物品要集中采购，这种情况非常少，但肯定是要有。</w:t>
      </w:r>
    </w:p>
    <w:p w:rsidR="00FF63E5" w:rsidRDefault="00FF63E5" w:rsidP="003750B8">
      <w:pPr>
        <w:spacing w:line="220" w:lineRule="atLeast"/>
        <w:ind w:firstLineChars="150" w:firstLine="360"/>
        <w:rPr>
          <w:sz w:val="24"/>
          <w:szCs w:val="24"/>
        </w:rPr>
      </w:pPr>
      <w:r>
        <w:rPr>
          <w:rFonts w:hint="eastAsia"/>
          <w:sz w:val="24"/>
          <w:szCs w:val="24"/>
        </w:rPr>
        <w:t xml:space="preserve">  4.1.</w:t>
      </w:r>
      <w:r w:rsidR="003750B8">
        <w:rPr>
          <w:rFonts w:hint="eastAsia"/>
          <w:sz w:val="24"/>
          <w:szCs w:val="24"/>
        </w:rPr>
        <w:t>3</w:t>
      </w:r>
      <w:r w:rsidR="004D6796">
        <w:rPr>
          <w:rFonts w:hint="eastAsia"/>
          <w:sz w:val="24"/>
          <w:szCs w:val="24"/>
        </w:rPr>
        <w:t xml:space="preserve"> </w:t>
      </w:r>
      <w:r>
        <w:rPr>
          <w:rFonts w:hint="eastAsia"/>
          <w:sz w:val="24"/>
          <w:szCs w:val="24"/>
        </w:rPr>
        <w:t>内协</w:t>
      </w:r>
    </w:p>
    <w:p w:rsidR="00D770D3" w:rsidRDefault="00266B45" w:rsidP="00FF63E5">
      <w:pPr>
        <w:spacing w:line="220" w:lineRule="atLeast"/>
        <w:ind w:firstLineChars="200" w:firstLine="480"/>
        <w:rPr>
          <w:sz w:val="24"/>
          <w:szCs w:val="24"/>
        </w:rPr>
      </w:pPr>
      <w:r>
        <w:rPr>
          <w:rFonts w:hint="eastAsia"/>
          <w:sz w:val="24"/>
          <w:szCs w:val="24"/>
        </w:rPr>
        <w:t>移交给机加中心的各个部门的需求</w:t>
      </w:r>
      <w:r w:rsidR="00D770D3">
        <w:rPr>
          <w:rFonts w:hint="eastAsia"/>
          <w:sz w:val="24"/>
          <w:szCs w:val="24"/>
        </w:rPr>
        <w:t>（标准与非标准，标准的能买到，非标的得加工，都有可能给机加中心做）</w:t>
      </w:r>
      <w:r w:rsidR="000D0E29">
        <w:rPr>
          <w:rFonts w:hint="eastAsia"/>
          <w:sz w:val="24"/>
          <w:szCs w:val="24"/>
        </w:rPr>
        <w:t>，</w:t>
      </w:r>
      <w:r w:rsidR="00D770D3">
        <w:rPr>
          <w:rFonts w:hint="eastAsia"/>
          <w:sz w:val="24"/>
          <w:szCs w:val="24"/>
        </w:rPr>
        <w:t>机加中心计划员与主任</w:t>
      </w:r>
      <w:r w:rsidR="004D6796">
        <w:rPr>
          <w:rFonts w:hint="eastAsia"/>
          <w:sz w:val="24"/>
          <w:szCs w:val="24"/>
        </w:rPr>
        <w:t>进行任务筛选（他自己判断有没有时间或能不能做），不能做的移交给外协（营销贸易中心的国内协作部），生成外协申请，</w:t>
      </w:r>
      <w:r>
        <w:rPr>
          <w:rFonts w:hint="eastAsia"/>
          <w:sz w:val="24"/>
          <w:szCs w:val="24"/>
        </w:rPr>
        <w:t>外协部门与外协厂协商，</w:t>
      </w:r>
      <w:r w:rsidR="004D6796">
        <w:rPr>
          <w:rFonts w:hint="eastAsia"/>
          <w:sz w:val="24"/>
          <w:szCs w:val="24"/>
        </w:rPr>
        <w:t>最后两方面进行工价确定（价格确定），</w:t>
      </w:r>
      <w:r w:rsidR="00D770D3">
        <w:rPr>
          <w:rFonts w:hint="eastAsia"/>
          <w:sz w:val="24"/>
          <w:szCs w:val="24"/>
        </w:rPr>
        <w:t>最后确定临时任务单</w:t>
      </w:r>
      <w:r w:rsidR="000D0E29">
        <w:rPr>
          <w:rFonts w:hint="eastAsia"/>
          <w:sz w:val="24"/>
          <w:szCs w:val="24"/>
        </w:rPr>
        <w:t>（内协部分）</w:t>
      </w:r>
      <w:r w:rsidR="00D770D3">
        <w:rPr>
          <w:rFonts w:hint="eastAsia"/>
          <w:sz w:val="24"/>
          <w:szCs w:val="24"/>
        </w:rPr>
        <w:t>，</w:t>
      </w:r>
      <w:r w:rsidR="004D6796">
        <w:rPr>
          <w:rFonts w:hint="eastAsia"/>
          <w:sz w:val="24"/>
          <w:szCs w:val="24"/>
        </w:rPr>
        <w:t>与外协申请单。</w:t>
      </w:r>
    </w:p>
    <w:p w:rsidR="00FF63E5" w:rsidRDefault="004D6796" w:rsidP="003750B8">
      <w:pPr>
        <w:spacing w:line="220" w:lineRule="atLeast"/>
        <w:rPr>
          <w:sz w:val="24"/>
          <w:szCs w:val="24"/>
        </w:rPr>
      </w:pPr>
      <w:r>
        <w:rPr>
          <w:rFonts w:hint="eastAsia"/>
          <w:sz w:val="24"/>
          <w:szCs w:val="24"/>
        </w:rPr>
        <w:t xml:space="preserve">     </w:t>
      </w:r>
      <w:r w:rsidR="00FF63E5">
        <w:rPr>
          <w:rFonts w:hint="eastAsia"/>
          <w:sz w:val="24"/>
          <w:szCs w:val="24"/>
        </w:rPr>
        <w:t xml:space="preserve">  </w:t>
      </w:r>
      <w:r w:rsidR="003750B8">
        <w:rPr>
          <w:rFonts w:hint="eastAsia"/>
          <w:sz w:val="24"/>
          <w:szCs w:val="24"/>
        </w:rPr>
        <w:t>4.1.</w:t>
      </w:r>
      <w:r w:rsidR="00FF63E5">
        <w:rPr>
          <w:rFonts w:hint="eastAsia"/>
          <w:sz w:val="24"/>
          <w:szCs w:val="24"/>
        </w:rPr>
        <w:t xml:space="preserve">4 </w:t>
      </w:r>
      <w:r w:rsidR="003750B8">
        <w:rPr>
          <w:rFonts w:hint="eastAsia"/>
          <w:sz w:val="24"/>
          <w:szCs w:val="24"/>
        </w:rPr>
        <w:t>外协</w:t>
      </w:r>
    </w:p>
    <w:p w:rsidR="00266B45" w:rsidRDefault="00266B45" w:rsidP="003750B8">
      <w:pPr>
        <w:spacing w:line="220" w:lineRule="atLeast"/>
        <w:rPr>
          <w:sz w:val="24"/>
          <w:szCs w:val="24"/>
        </w:rPr>
      </w:pPr>
      <w:r>
        <w:rPr>
          <w:rFonts w:hint="eastAsia"/>
          <w:sz w:val="24"/>
          <w:szCs w:val="24"/>
        </w:rPr>
        <w:t xml:space="preserve">       </w:t>
      </w:r>
      <w:r>
        <w:rPr>
          <w:rFonts w:hint="eastAsia"/>
          <w:sz w:val="24"/>
          <w:szCs w:val="24"/>
        </w:rPr>
        <w:t>外协部门肯能会有经常合作的外协厂，这样不能一点点活就签个合同，所以只能积累起来签合同。所以就可能包含整个外协的和工序外协的两部分中的很多内容。</w:t>
      </w:r>
    </w:p>
    <w:p w:rsidR="001F4A55" w:rsidRDefault="001F4A55" w:rsidP="008C3AE5">
      <w:pPr>
        <w:spacing w:line="220" w:lineRule="atLeast"/>
        <w:ind w:firstLineChars="50" w:firstLine="120"/>
        <w:rPr>
          <w:sz w:val="24"/>
          <w:szCs w:val="24"/>
        </w:rPr>
      </w:pPr>
    </w:p>
    <w:p w:rsidR="008C3AE5" w:rsidRDefault="008C3AE5" w:rsidP="008C3AE5">
      <w:pPr>
        <w:spacing w:line="220" w:lineRule="atLeast"/>
        <w:ind w:firstLineChars="50" w:firstLine="120"/>
        <w:rPr>
          <w:sz w:val="24"/>
          <w:szCs w:val="24"/>
        </w:rPr>
      </w:pPr>
      <w:r>
        <w:rPr>
          <w:rFonts w:hint="eastAsia"/>
          <w:sz w:val="24"/>
          <w:szCs w:val="24"/>
        </w:rPr>
        <w:lastRenderedPageBreak/>
        <w:t xml:space="preserve"> 4.</w:t>
      </w:r>
      <w:r w:rsidR="001F4A55">
        <w:rPr>
          <w:rFonts w:hint="eastAsia"/>
          <w:sz w:val="24"/>
          <w:szCs w:val="24"/>
        </w:rPr>
        <w:t>2</w:t>
      </w:r>
      <w:r>
        <w:rPr>
          <w:rFonts w:hint="eastAsia"/>
          <w:sz w:val="24"/>
          <w:szCs w:val="24"/>
        </w:rPr>
        <w:t xml:space="preserve"> </w:t>
      </w:r>
      <w:r>
        <w:rPr>
          <w:rFonts w:hint="eastAsia"/>
          <w:sz w:val="24"/>
          <w:szCs w:val="24"/>
        </w:rPr>
        <w:t>项目需求申请</w:t>
      </w:r>
    </w:p>
    <w:p w:rsidR="003422A1" w:rsidRPr="003422A1" w:rsidRDefault="003422A1" w:rsidP="008C3AE5">
      <w:pPr>
        <w:spacing w:line="220" w:lineRule="atLeast"/>
        <w:ind w:firstLineChars="50" w:firstLine="120"/>
        <w:rPr>
          <w:b/>
          <w:sz w:val="24"/>
          <w:szCs w:val="24"/>
        </w:rPr>
      </w:pPr>
      <w:r>
        <w:rPr>
          <w:rFonts w:hint="eastAsia"/>
          <w:sz w:val="24"/>
          <w:szCs w:val="24"/>
        </w:rPr>
        <w:t xml:space="preserve">  </w:t>
      </w:r>
      <w:r w:rsidRPr="003422A1">
        <w:rPr>
          <w:rFonts w:hint="eastAsia"/>
          <w:b/>
          <w:sz w:val="24"/>
          <w:szCs w:val="24"/>
        </w:rPr>
        <w:t xml:space="preserve">    </w:t>
      </w:r>
      <w:r w:rsidRPr="003422A1">
        <w:rPr>
          <w:rFonts w:hint="eastAsia"/>
          <w:b/>
          <w:sz w:val="24"/>
          <w:szCs w:val="24"/>
        </w:rPr>
        <w:t>项目需求申请要对应到收款合同上。</w:t>
      </w:r>
    </w:p>
    <w:p w:rsidR="008C3AE5" w:rsidRDefault="001F4A55" w:rsidP="008C3AE5">
      <w:pPr>
        <w:spacing w:line="220" w:lineRule="atLeast"/>
        <w:ind w:firstLineChars="50" w:firstLine="120"/>
        <w:rPr>
          <w:sz w:val="24"/>
          <w:szCs w:val="24"/>
        </w:rPr>
      </w:pPr>
      <w:r>
        <w:rPr>
          <w:rFonts w:hint="eastAsia"/>
          <w:sz w:val="24"/>
          <w:szCs w:val="24"/>
        </w:rPr>
        <w:t xml:space="preserve"> </w:t>
      </w:r>
      <w:r w:rsidR="008C3AE5">
        <w:rPr>
          <w:rFonts w:hint="eastAsia"/>
          <w:sz w:val="24"/>
          <w:szCs w:val="24"/>
        </w:rPr>
        <w:t xml:space="preserve"> </w:t>
      </w:r>
      <w:r w:rsidR="00346F6C">
        <w:rPr>
          <w:rFonts w:hint="eastAsia"/>
          <w:sz w:val="24"/>
          <w:szCs w:val="24"/>
        </w:rPr>
        <w:t>①</w:t>
      </w:r>
      <w:r w:rsidR="00346F6C">
        <w:rPr>
          <w:rFonts w:hint="eastAsia"/>
          <w:sz w:val="24"/>
          <w:szCs w:val="24"/>
        </w:rPr>
        <w:t xml:space="preserve"> </w:t>
      </w:r>
      <w:r w:rsidR="008C3AE5">
        <w:rPr>
          <w:rFonts w:hint="eastAsia"/>
          <w:sz w:val="24"/>
          <w:szCs w:val="24"/>
        </w:rPr>
        <w:t>起草需求单和需求明细</w:t>
      </w:r>
      <w:r w:rsidR="00873B74">
        <w:rPr>
          <w:rFonts w:hint="eastAsia"/>
          <w:sz w:val="24"/>
          <w:szCs w:val="24"/>
        </w:rPr>
        <w:t>，系统自动生成需求单号。</w:t>
      </w:r>
    </w:p>
    <w:p w:rsidR="001E5E4B" w:rsidRPr="00346F6C" w:rsidRDefault="001F4A55" w:rsidP="001F4A55">
      <w:pPr>
        <w:spacing w:line="220" w:lineRule="atLeast"/>
        <w:ind w:firstLineChars="50" w:firstLine="120"/>
        <w:rPr>
          <w:sz w:val="24"/>
          <w:szCs w:val="24"/>
        </w:rPr>
      </w:pPr>
      <w:r>
        <w:rPr>
          <w:rFonts w:hint="eastAsia"/>
          <w:sz w:val="24"/>
          <w:szCs w:val="24"/>
        </w:rPr>
        <w:t xml:space="preserve">  </w:t>
      </w:r>
      <w:r w:rsidR="00346F6C">
        <w:rPr>
          <w:rFonts w:hint="eastAsia"/>
          <w:sz w:val="24"/>
          <w:szCs w:val="24"/>
        </w:rPr>
        <w:t>②</w:t>
      </w:r>
      <w:r w:rsidR="00346F6C">
        <w:rPr>
          <w:rFonts w:hint="eastAsia"/>
          <w:sz w:val="24"/>
          <w:szCs w:val="24"/>
        </w:rPr>
        <w:t xml:space="preserve"> </w:t>
      </w:r>
      <w:r w:rsidR="000D0E29" w:rsidRPr="00346F6C">
        <w:rPr>
          <w:rFonts w:hint="eastAsia"/>
          <w:sz w:val="24"/>
          <w:szCs w:val="24"/>
        </w:rPr>
        <w:t>库存管理员，机加计划员，外协部门负责人，采购部经理四者协调</w:t>
      </w:r>
      <w:r w:rsidR="00346F6C">
        <w:rPr>
          <w:rFonts w:hint="eastAsia"/>
          <w:sz w:val="24"/>
          <w:szCs w:val="24"/>
        </w:rPr>
        <w:t>，并确定价格</w:t>
      </w:r>
    </w:p>
    <w:p w:rsidR="000D0E29" w:rsidRPr="00346F6C" w:rsidRDefault="00346F6C" w:rsidP="00346F6C">
      <w:pPr>
        <w:spacing w:line="220" w:lineRule="atLeast"/>
        <w:ind w:firstLineChars="100" w:firstLine="240"/>
        <w:rPr>
          <w:sz w:val="24"/>
          <w:szCs w:val="24"/>
        </w:rPr>
      </w:pPr>
      <w:r>
        <w:rPr>
          <w:rFonts w:hint="eastAsia"/>
          <w:sz w:val="24"/>
          <w:szCs w:val="24"/>
        </w:rPr>
        <w:t>③</w:t>
      </w:r>
      <w:r>
        <w:rPr>
          <w:rFonts w:hint="eastAsia"/>
          <w:sz w:val="24"/>
          <w:szCs w:val="24"/>
        </w:rPr>
        <w:t xml:space="preserve"> </w:t>
      </w:r>
      <w:r>
        <w:rPr>
          <w:rFonts w:hint="eastAsia"/>
          <w:sz w:val="24"/>
          <w:szCs w:val="24"/>
        </w:rPr>
        <w:t>需求无变动或需求有变动</w:t>
      </w:r>
      <w:r w:rsidRPr="00346F6C">
        <w:rPr>
          <w:rFonts w:hint="eastAsia"/>
          <w:sz w:val="24"/>
          <w:szCs w:val="24"/>
        </w:rPr>
        <w:t>起草者同意</w:t>
      </w:r>
      <w:r>
        <w:rPr>
          <w:rFonts w:hint="eastAsia"/>
          <w:sz w:val="24"/>
          <w:szCs w:val="24"/>
        </w:rPr>
        <w:t>协调结果直接执行④，</w:t>
      </w:r>
      <w:r w:rsidR="000D0E29" w:rsidRPr="00346F6C">
        <w:rPr>
          <w:rFonts w:hint="eastAsia"/>
          <w:sz w:val="24"/>
          <w:szCs w:val="24"/>
        </w:rPr>
        <w:t>不同意重新调整</w:t>
      </w:r>
    </w:p>
    <w:p w:rsidR="000D0E29" w:rsidRPr="00346F6C" w:rsidRDefault="00346F6C" w:rsidP="00346F6C">
      <w:pPr>
        <w:spacing w:line="220" w:lineRule="atLeast"/>
        <w:ind w:firstLine="240"/>
        <w:rPr>
          <w:sz w:val="24"/>
          <w:szCs w:val="24"/>
        </w:rPr>
      </w:pPr>
      <w:r w:rsidRPr="00346F6C">
        <w:rPr>
          <w:rFonts w:hint="eastAsia"/>
          <w:sz w:val="24"/>
          <w:szCs w:val="24"/>
        </w:rPr>
        <w:t>④</w:t>
      </w:r>
      <w:r w:rsidR="000D0E29" w:rsidRPr="00346F6C">
        <w:rPr>
          <w:rFonts w:hint="eastAsia"/>
          <w:sz w:val="24"/>
          <w:szCs w:val="24"/>
        </w:rPr>
        <w:t xml:space="preserve"> </w:t>
      </w:r>
      <w:r>
        <w:rPr>
          <w:rFonts w:hint="eastAsia"/>
          <w:sz w:val="24"/>
          <w:szCs w:val="24"/>
        </w:rPr>
        <w:t xml:space="preserve"> </w:t>
      </w:r>
      <w:r>
        <w:rPr>
          <w:rFonts w:hint="eastAsia"/>
          <w:sz w:val="24"/>
          <w:szCs w:val="24"/>
        </w:rPr>
        <w:t>判断是否超预算，超预算则提示修改预算</w:t>
      </w:r>
      <w:r w:rsidR="001F4A55">
        <w:rPr>
          <w:rFonts w:hint="eastAsia"/>
          <w:sz w:val="24"/>
          <w:szCs w:val="24"/>
        </w:rPr>
        <w:t>，修改的预算结果随着一起审批</w:t>
      </w:r>
    </w:p>
    <w:p w:rsidR="00B26D8E" w:rsidRDefault="00346F6C" w:rsidP="00B26D8E">
      <w:pPr>
        <w:ind w:firstLine="240"/>
      </w:pPr>
      <w:r>
        <w:rPr>
          <w:rFonts w:hint="eastAsia"/>
        </w:rPr>
        <w:t>⑤</w:t>
      </w:r>
      <w:r w:rsidR="000D0E29" w:rsidRPr="00346F6C">
        <w:rPr>
          <w:rFonts w:hint="eastAsia"/>
        </w:rPr>
        <w:t xml:space="preserve"> </w:t>
      </w:r>
      <w:r>
        <w:rPr>
          <w:rFonts w:hint="eastAsia"/>
        </w:rPr>
        <w:t xml:space="preserve"> </w:t>
      </w:r>
      <w:r w:rsidR="00B26D8E">
        <w:rPr>
          <w:rFonts w:hint="eastAsia"/>
        </w:rPr>
        <w:t>部门领导和中心主任审批。</w:t>
      </w:r>
      <w:ins w:id="3" w:author="Administrator" w:date="2015-05-29T08:45:00Z">
        <w:r w:rsidR="00326251">
          <w:rPr>
            <w:rFonts w:hint="eastAsia"/>
          </w:rPr>
          <w:t>并由中心主任确定领导层审批人员，顺序会签。</w:t>
        </w:r>
      </w:ins>
    </w:p>
    <w:p w:rsidR="00346F6C" w:rsidRDefault="00346F6C" w:rsidP="00346F6C">
      <w:pPr>
        <w:ind w:firstLine="240"/>
      </w:pPr>
      <w:r>
        <w:rPr>
          <w:rFonts w:hint="eastAsia"/>
        </w:rPr>
        <w:t xml:space="preserve">    </w:t>
      </w:r>
      <w:r w:rsidR="009A51A8">
        <w:rPr>
          <w:rFonts w:hint="eastAsia"/>
        </w:rPr>
        <w:t xml:space="preserve"> </w:t>
      </w:r>
      <w:r w:rsidR="00B26D8E">
        <w:rPr>
          <w:rFonts w:hint="eastAsia"/>
        </w:rPr>
        <w:t>默认：</w:t>
      </w:r>
      <w:r w:rsidR="009A51A8">
        <w:rPr>
          <w:rFonts w:hint="eastAsia"/>
        </w:rPr>
        <w:t>总金额</w:t>
      </w:r>
      <w:r w:rsidR="009A51A8">
        <w:rPr>
          <w:rFonts w:hint="eastAsia"/>
        </w:rPr>
        <w:t>&gt;5</w:t>
      </w:r>
      <w:r w:rsidR="009A51A8">
        <w:rPr>
          <w:rFonts w:hint="eastAsia"/>
        </w:rPr>
        <w:t>万</w:t>
      </w:r>
      <w:r w:rsidR="00B26D8E">
        <w:rPr>
          <w:rFonts w:hint="eastAsia"/>
        </w:rPr>
        <w:t>，副总经理，财务总监，总经理；</w:t>
      </w:r>
    </w:p>
    <w:p w:rsidR="00B26D8E" w:rsidRDefault="00B26D8E" w:rsidP="00346F6C">
      <w:pPr>
        <w:ind w:firstLine="240"/>
      </w:pPr>
      <w:r>
        <w:rPr>
          <w:rFonts w:hint="eastAsia"/>
        </w:rPr>
        <w:t xml:space="preserve">               &lt;5</w:t>
      </w:r>
      <w:r>
        <w:rPr>
          <w:rFonts w:hint="eastAsia"/>
        </w:rPr>
        <w:t>万，</w:t>
      </w:r>
      <w:r>
        <w:rPr>
          <w:rFonts w:hint="eastAsia"/>
        </w:rPr>
        <w:t>&gt;0.3</w:t>
      </w:r>
      <w:r>
        <w:rPr>
          <w:rFonts w:hint="eastAsia"/>
        </w:rPr>
        <w:t>万，副总经理，财务总监；</w:t>
      </w:r>
    </w:p>
    <w:p w:rsidR="00B26D8E" w:rsidRDefault="00B26D8E" w:rsidP="00346F6C">
      <w:pPr>
        <w:ind w:firstLine="240"/>
      </w:pPr>
      <w:r>
        <w:rPr>
          <w:rFonts w:hint="eastAsia"/>
        </w:rPr>
        <w:t xml:space="preserve">               &lt;0.3</w:t>
      </w:r>
      <w:r>
        <w:rPr>
          <w:rFonts w:hint="eastAsia"/>
        </w:rPr>
        <w:t>万，只签署到中心主任，不需要上级审批</w:t>
      </w:r>
    </w:p>
    <w:p w:rsidR="00B26D8E" w:rsidRPr="00346F6C" w:rsidRDefault="00B26D8E" w:rsidP="00346F6C">
      <w:pPr>
        <w:ind w:firstLine="240"/>
      </w:pPr>
      <w:r>
        <w:rPr>
          <w:rFonts w:hint="eastAsia"/>
        </w:rPr>
        <w:t xml:space="preserve">               </w:t>
      </w:r>
      <w:del w:id="4" w:author="Administrator" w:date="2015-05-29T08:45:00Z">
        <w:r w:rsidDel="00326251">
          <w:rPr>
            <w:rFonts w:hint="eastAsia"/>
          </w:rPr>
          <w:delText>当规定变动时，由中心主任确定领导层审批人员，顺序会签</w:delText>
        </w:r>
      </w:del>
      <w:r>
        <w:rPr>
          <w:rFonts w:hint="eastAsia"/>
        </w:rPr>
        <w:t>。</w:t>
      </w:r>
    </w:p>
    <w:p w:rsidR="000D0E29" w:rsidRPr="00346F6C" w:rsidRDefault="00346F6C" w:rsidP="00346F6C">
      <w:pPr>
        <w:rPr>
          <w:sz w:val="24"/>
          <w:szCs w:val="24"/>
        </w:rPr>
      </w:pPr>
      <w:r>
        <w:rPr>
          <w:rFonts w:hint="eastAsia"/>
          <w:sz w:val="24"/>
          <w:szCs w:val="24"/>
        </w:rPr>
        <w:t xml:space="preserve">    </w:t>
      </w:r>
      <w:r>
        <w:rPr>
          <w:rFonts w:hint="eastAsia"/>
          <w:sz w:val="24"/>
          <w:szCs w:val="24"/>
        </w:rPr>
        <w:t>⑥</w:t>
      </w:r>
      <w:r>
        <w:rPr>
          <w:rFonts w:hint="eastAsia"/>
          <w:sz w:val="24"/>
          <w:szCs w:val="24"/>
        </w:rPr>
        <w:t xml:space="preserve"> </w:t>
      </w:r>
      <w:r>
        <w:rPr>
          <w:rFonts w:hint="eastAsia"/>
          <w:sz w:val="24"/>
          <w:szCs w:val="24"/>
        </w:rPr>
        <w:t>审核通过，通知发起人。</w:t>
      </w:r>
    </w:p>
    <w:p w:rsidR="00E12751" w:rsidRDefault="00B26D8E" w:rsidP="00E12751">
      <w:pPr>
        <w:spacing w:line="220" w:lineRule="atLeast"/>
        <w:ind w:firstLineChars="50" w:firstLine="120"/>
        <w:rPr>
          <w:sz w:val="24"/>
          <w:szCs w:val="24"/>
        </w:rPr>
      </w:pPr>
      <w:r>
        <w:rPr>
          <w:rFonts w:hint="eastAsia"/>
          <w:sz w:val="24"/>
          <w:szCs w:val="24"/>
        </w:rPr>
        <w:t xml:space="preserve">  </w:t>
      </w:r>
      <w:r w:rsidR="00E12751">
        <w:rPr>
          <w:rFonts w:hint="eastAsia"/>
          <w:sz w:val="24"/>
          <w:szCs w:val="24"/>
        </w:rPr>
        <w:t>上面所说的原则最终会使每个需求明细都对应上实施途径：</w:t>
      </w:r>
    </w:p>
    <w:p w:rsidR="00E12751" w:rsidRDefault="00E12751" w:rsidP="00E12751">
      <w:pPr>
        <w:spacing w:line="220" w:lineRule="atLeast"/>
        <w:ind w:firstLineChars="50" w:firstLine="120"/>
        <w:rPr>
          <w:sz w:val="24"/>
          <w:szCs w:val="24"/>
        </w:rPr>
      </w:pPr>
      <w:r>
        <w:rPr>
          <w:rFonts w:hint="eastAsia"/>
          <w:sz w:val="24"/>
          <w:szCs w:val="24"/>
        </w:rPr>
        <w:t xml:space="preserve">      </w:t>
      </w:r>
      <w:r>
        <w:rPr>
          <w:rFonts w:hint="eastAsia"/>
          <w:sz w:val="24"/>
          <w:szCs w:val="24"/>
        </w:rPr>
        <w:t>库存，采购，内协，外协</w:t>
      </w:r>
      <w:r>
        <w:rPr>
          <w:rFonts w:hint="eastAsia"/>
          <w:sz w:val="24"/>
          <w:szCs w:val="24"/>
        </w:rPr>
        <w:t xml:space="preserve"> </w:t>
      </w:r>
      <w:r>
        <w:rPr>
          <w:rFonts w:hint="eastAsia"/>
          <w:sz w:val="24"/>
          <w:szCs w:val="24"/>
        </w:rPr>
        <w:t>（有可能需求单中的所有物品都是采购，也有可能四个都有）</w:t>
      </w:r>
    </w:p>
    <w:p w:rsidR="00E12751" w:rsidRDefault="00E12751" w:rsidP="00E12751">
      <w:pPr>
        <w:spacing w:line="220" w:lineRule="atLeast"/>
        <w:rPr>
          <w:sz w:val="24"/>
          <w:szCs w:val="24"/>
        </w:rPr>
      </w:pPr>
      <w:r>
        <w:rPr>
          <w:rFonts w:hint="eastAsia"/>
          <w:sz w:val="24"/>
          <w:szCs w:val="24"/>
        </w:rPr>
        <w:t xml:space="preserve">      </w:t>
      </w:r>
      <w:r>
        <w:rPr>
          <w:rFonts w:hint="eastAsia"/>
          <w:sz w:val="24"/>
          <w:szCs w:val="24"/>
        </w:rPr>
        <w:t>这时需求单可以分解为：库存物资申请单，临时任务单，采购申请单，外协申请单。</w:t>
      </w:r>
    </w:p>
    <w:p w:rsidR="00BF4990" w:rsidRDefault="00980DAB" w:rsidP="008C3AE5">
      <w:pPr>
        <w:spacing w:line="220" w:lineRule="atLeast"/>
        <w:ind w:firstLineChars="50" w:firstLine="120"/>
        <w:rPr>
          <w:sz w:val="24"/>
          <w:szCs w:val="24"/>
        </w:rPr>
      </w:pPr>
      <w:r>
        <w:rPr>
          <w:rFonts w:hint="eastAsia"/>
          <w:sz w:val="24"/>
          <w:szCs w:val="24"/>
        </w:rPr>
        <w:t xml:space="preserve"> </w:t>
      </w:r>
      <w:r w:rsidR="001F4A55">
        <w:rPr>
          <w:rFonts w:hint="eastAsia"/>
          <w:sz w:val="24"/>
          <w:szCs w:val="24"/>
        </w:rPr>
        <w:t>5</w:t>
      </w:r>
      <w:r>
        <w:rPr>
          <w:rFonts w:hint="eastAsia"/>
          <w:sz w:val="24"/>
          <w:szCs w:val="24"/>
        </w:rPr>
        <w:t xml:space="preserve">  </w:t>
      </w:r>
      <w:r w:rsidR="00BF4990">
        <w:rPr>
          <w:rFonts w:hint="eastAsia"/>
          <w:sz w:val="24"/>
          <w:szCs w:val="24"/>
        </w:rPr>
        <w:t>固定资产采购申请与维修改造</w:t>
      </w:r>
    </w:p>
    <w:p w:rsidR="005F4719" w:rsidRDefault="001F4A55" w:rsidP="001F4A55">
      <w:pPr>
        <w:spacing w:line="220" w:lineRule="atLeast"/>
        <w:rPr>
          <w:sz w:val="24"/>
          <w:szCs w:val="24"/>
        </w:rPr>
      </w:pPr>
      <w:r>
        <w:rPr>
          <w:rFonts w:hint="eastAsia"/>
          <w:sz w:val="24"/>
          <w:szCs w:val="24"/>
        </w:rPr>
        <w:t>（</w:t>
      </w:r>
      <w:r>
        <w:rPr>
          <w:rFonts w:hint="eastAsia"/>
          <w:sz w:val="24"/>
          <w:szCs w:val="24"/>
        </w:rPr>
        <w:t>1</w:t>
      </w:r>
      <w:r>
        <w:rPr>
          <w:rFonts w:hint="eastAsia"/>
          <w:sz w:val="24"/>
          <w:szCs w:val="24"/>
        </w:rPr>
        <w:t>）固定资产</w:t>
      </w:r>
      <w:r w:rsidR="005F4719">
        <w:rPr>
          <w:rFonts w:hint="eastAsia"/>
          <w:sz w:val="24"/>
          <w:szCs w:val="24"/>
        </w:rPr>
        <w:t>采购申请：</w:t>
      </w:r>
    </w:p>
    <w:p w:rsidR="00BF4990" w:rsidRDefault="00BF4990" w:rsidP="008C3AE5">
      <w:pPr>
        <w:spacing w:line="220" w:lineRule="atLeast"/>
        <w:ind w:firstLineChars="50" w:firstLine="120"/>
        <w:rPr>
          <w:sz w:val="24"/>
          <w:szCs w:val="24"/>
        </w:rPr>
      </w:pPr>
      <w:r>
        <w:rPr>
          <w:rFonts w:hint="eastAsia"/>
          <w:sz w:val="24"/>
          <w:szCs w:val="24"/>
        </w:rPr>
        <w:t>①</w:t>
      </w:r>
      <w:r>
        <w:rPr>
          <w:rFonts w:hint="eastAsia"/>
          <w:sz w:val="24"/>
          <w:szCs w:val="24"/>
        </w:rPr>
        <w:t xml:space="preserve">  </w:t>
      </w:r>
      <w:r>
        <w:rPr>
          <w:rFonts w:hint="eastAsia"/>
          <w:sz w:val="24"/>
          <w:szCs w:val="24"/>
        </w:rPr>
        <w:t>起草申请需求单，可以给出建议厂家和价格</w:t>
      </w:r>
      <w:r w:rsidR="005F4719">
        <w:rPr>
          <w:rFonts w:hint="eastAsia"/>
          <w:sz w:val="24"/>
          <w:szCs w:val="24"/>
        </w:rPr>
        <w:t>，系统自动生成需求单号。</w:t>
      </w:r>
    </w:p>
    <w:p w:rsidR="00BF4990" w:rsidRDefault="00BF4990" w:rsidP="008C3AE5">
      <w:pPr>
        <w:spacing w:line="220" w:lineRule="atLeast"/>
        <w:ind w:firstLineChars="50" w:firstLine="120"/>
        <w:rPr>
          <w:sz w:val="24"/>
          <w:szCs w:val="24"/>
        </w:rPr>
      </w:pPr>
      <w:r>
        <w:rPr>
          <w:rFonts w:hint="eastAsia"/>
          <w:sz w:val="24"/>
          <w:szCs w:val="24"/>
        </w:rPr>
        <w:t>②</w:t>
      </w:r>
      <w:r>
        <w:rPr>
          <w:rFonts w:hint="eastAsia"/>
          <w:sz w:val="24"/>
          <w:szCs w:val="24"/>
        </w:rPr>
        <w:t xml:space="preserve">  </w:t>
      </w:r>
      <w:r>
        <w:rPr>
          <w:rFonts w:hint="eastAsia"/>
          <w:sz w:val="24"/>
          <w:szCs w:val="24"/>
        </w:rPr>
        <w:t>采购部调研，确定价格，递交给起草者，双方达成一致</w:t>
      </w:r>
    </w:p>
    <w:p w:rsidR="00BF4990" w:rsidRDefault="00BF4990" w:rsidP="008C3AE5">
      <w:pPr>
        <w:spacing w:line="220" w:lineRule="atLeast"/>
        <w:ind w:firstLineChars="50" w:firstLine="120"/>
        <w:rPr>
          <w:sz w:val="24"/>
          <w:szCs w:val="24"/>
        </w:rPr>
      </w:pPr>
      <w:r>
        <w:rPr>
          <w:rFonts w:hint="eastAsia"/>
          <w:sz w:val="24"/>
          <w:szCs w:val="24"/>
        </w:rPr>
        <w:t>③</w:t>
      </w:r>
      <w:r>
        <w:rPr>
          <w:rFonts w:hint="eastAsia"/>
          <w:sz w:val="24"/>
          <w:szCs w:val="24"/>
        </w:rPr>
        <w:t xml:space="preserve">  </w:t>
      </w:r>
      <w:r>
        <w:rPr>
          <w:rFonts w:hint="eastAsia"/>
          <w:sz w:val="24"/>
          <w:szCs w:val="24"/>
        </w:rPr>
        <w:t>判断是否超出固定资产预算，超出则提示修改固定资产预算</w:t>
      </w:r>
    </w:p>
    <w:p w:rsidR="00BF4990" w:rsidRDefault="00BF4990" w:rsidP="008C3AE5">
      <w:pPr>
        <w:spacing w:line="220" w:lineRule="atLeast"/>
        <w:ind w:firstLineChars="50" w:firstLine="120"/>
        <w:rPr>
          <w:sz w:val="24"/>
          <w:szCs w:val="24"/>
        </w:rPr>
      </w:pPr>
      <w:r>
        <w:rPr>
          <w:rFonts w:hint="eastAsia"/>
          <w:sz w:val="24"/>
          <w:szCs w:val="24"/>
        </w:rPr>
        <w:lastRenderedPageBreak/>
        <w:t>④</w:t>
      </w:r>
      <w:r>
        <w:rPr>
          <w:rFonts w:hint="eastAsia"/>
          <w:sz w:val="24"/>
          <w:szCs w:val="24"/>
        </w:rPr>
        <w:t xml:space="preserve">  </w:t>
      </w:r>
      <w:r>
        <w:rPr>
          <w:rFonts w:hint="eastAsia"/>
          <w:sz w:val="24"/>
          <w:szCs w:val="24"/>
        </w:rPr>
        <w:t>相关审批，顺序评审</w:t>
      </w:r>
    </w:p>
    <w:p w:rsidR="00BF4990" w:rsidRDefault="00BF4990" w:rsidP="008C3AE5">
      <w:pPr>
        <w:spacing w:line="220" w:lineRule="atLeast"/>
        <w:ind w:firstLineChars="50" w:firstLine="120"/>
        <w:rPr>
          <w:sz w:val="24"/>
          <w:szCs w:val="24"/>
        </w:rPr>
      </w:pPr>
      <w:r>
        <w:rPr>
          <w:rFonts w:hint="eastAsia"/>
          <w:sz w:val="24"/>
          <w:szCs w:val="24"/>
        </w:rPr>
        <w:t>⑤</w:t>
      </w:r>
      <w:r w:rsidR="005F4719">
        <w:rPr>
          <w:rFonts w:hint="eastAsia"/>
          <w:sz w:val="24"/>
          <w:szCs w:val="24"/>
        </w:rPr>
        <w:t xml:space="preserve">  </w:t>
      </w:r>
      <w:r w:rsidR="005F4719">
        <w:rPr>
          <w:rFonts w:hint="eastAsia"/>
          <w:sz w:val="24"/>
          <w:szCs w:val="24"/>
        </w:rPr>
        <w:t>审批通过后，通知起草人，采购经理，财务经理</w:t>
      </w:r>
    </w:p>
    <w:p w:rsidR="00BF4990" w:rsidRDefault="001F4A55" w:rsidP="001F4A55">
      <w:pPr>
        <w:spacing w:line="220" w:lineRule="atLeast"/>
        <w:rPr>
          <w:sz w:val="24"/>
          <w:szCs w:val="24"/>
        </w:rPr>
      </w:pPr>
      <w:r>
        <w:rPr>
          <w:rFonts w:hint="eastAsia"/>
          <w:sz w:val="24"/>
          <w:szCs w:val="24"/>
        </w:rPr>
        <w:t>（</w:t>
      </w:r>
      <w:r>
        <w:rPr>
          <w:rFonts w:hint="eastAsia"/>
          <w:sz w:val="24"/>
          <w:szCs w:val="24"/>
        </w:rPr>
        <w:t>2</w:t>
      </w:r>
      <w:r>
        <w:rPr>
          <w:rFonts w:hint="eastAsia"/>
          <w:sz w:val="24"/>
          <w:szCs w:val="24"/>
        </w:rPr>
        <w:t>）</w:t>
      </w:r>
      <w:r w:rsidR="005F4719">
        <w:rPr>
          <w:rFonts w:hint="eastAsia"/>
          <w:sz w:val="24"/>
          <w:szCs w:val="24"/>
        </w:rPr>
        <w:t xml:space="preserve"> </w:t>
      </w:r>
      <w:r w:rsidR="005F4719">
        <w:rPr>
          <w:rFonts w:hint="eastAsia"/>
          <w:sz w:val="24"/>
          <w:szCs w:val="24"/>
        </w:rPr>
        <w:t>固定资产维修改造：</w:t>
      </w:r>
    </w:p>
    <w:p w:rsidR="005F4719" w:rsidRDefault="005F4719" w:rsidP="008C3AE5">
      <w:pPr>
        <w:spacing w:line="220" w:lineRule="atLeast"/>
        <w:ind w:firstLineChars="50" w:firstLine="120"/>
        <w:rPr>
          <w:sz w:val="24"/>
          <w:szCs w:val="24"/>
        </w:rPr>
      </w:pPr>
      <w:r>
        <w:rPr>
          <w:rFonts w:hint="eastAsia"/>
          <w:sz w:val="24"/>
          <w:szCs w:val="24"/>
        </w:rPr>
        <w:t>①</w:t>
      </w:r>
      <w:r>
        <w:rPr>
          <w:rFonts w:hint="eastAsia"/>
          <w:sz w:val="24"/>
          <w:szCs w:val="24"/>
        </w:rPr>
        <w:t xml:space="preserve">  </w:t>
      </w:r>
      <w:r>
        <w:rPr>
          <w:rFonts w:hint="eastAsia"/>
          <w:sz w:val="24"/>
          <w:szCs w:val="24"/>
        </w:rPr>
        <w:t>起草维修改造合同或协议，</w:t>
      </w:r>
      <w:r w:rsidR="004C26B5">
        <w:rPr>
          <w:rFonts w:hint="eastAsia"/>
          <w:sz w:val="24"/>
          <w:szCs w:val="24"/>
        </w:rPr>
        <w:t>确定会签人员和审批人和审批方式（顺序审批或并行审批）</w:t>
      </w:r>
    </w:p>
    <w:p w:rsidR="005F4719" w:rsidRDefault="005F4719" w:rsidP="008C3AE5">
      <w:pPr>
        <w:spacing w:line="220" w:lineRule="atLeast"/>
        <w:ind w:firstLineChars="50" w:firstLine="120"/>
        <w:rPr>
          <w:sz w:val="24"/>
          <w:szCs w:val="24"/>
        </w:rPr>
      </w:pPr>
      <w:r>
        <w:rPr>
          <w:rFonts w:hint="eastAsia"/>
          <w:sz w:val="24"/>
          <w:szCs w:val="24"/>
        </w:rPr>
        <w:t>②</w:t>
      </w:r>
      <w:r>
        <w:rPr>
          <w:rFonts w:hint="eastAsia"/>
          <w:sz w:val="24"/>
          <w:szCs w:val="24"/>
        </w:rPr>
        <w:t xml:space="preserve">  </w:t>
      </w:r>
      <w:r>
        <w:rPr>
          <w:rFonts w:hint="eastAsia"/>
          <w:sz w:val="24"/>
          <w:szCs w:val="24"/>
        </w:rPr>
        <w:t>判断是否超出固定资产预算，超出提示做固定资产预算修改，修改完固定资产预算后，预算修改结果随着审批流程往下执行审批（这样做的目的是减少预算修改审批流程）。</w:t>
      </w:r>
    </w:p>
    <w:p w:rsidR="005F4719" w:rsidRDefault="005F4719" w:rsidP="008C3AE5">
      <w:pPr>
        <w:spacing w:line="220" w:lineRule="atLeast"/>
        <w:ind w:firstLineChars="50" w:firstLine="120"/>
        <w:rPr>
          <w:sz w:val="24"/>
          <w:szCs w:val="24"/>
        </w:rPr>
      </w:pPr>
      <w:r>
        <w:rPr>
          <w:rFonts w:hint="eastAsia"/>
          <w:sz w:val="24"/>
          <w:szCs w:val="24"/>
        </w:rPr>
        <w:t>③</w:t>
      </w:r>
      <w:r>
        <w:rPr>
          <w:rFonts w:hint="eastAsia"/>
          <w:sz w:val="24"/>
          <w:szCs w:val="24"/>
        </w:rPr>
        <w:t xml:space="preserve">  </w:t>
      </w:r>
      <w:r>
        <w:rPr>
          <w:rFonts w:hint="eastAsia"/>
          <w:sz w:val="24"/>
          <w:szCs w:val="24"/>
        </w:rPr>
        <w:t>相关审批，</w:t>
      </w:r>
      <w:r w:rsidR="004C26B5">
        <w:rPr>
          <w:rFonts w:hint="eastAsia"/>
          <w:sz w:val="24"/>
          <w:szCs w:val="24"/>
        </w:rPr>
        <w:t>默认</w:t>
      </w:r>
      <w:r>
        <w:rPr>
          <w:rFonts w:hint="eastAsia"/>
          <w:sz w:val="24"/>
          <w:szCs w:val="24"/>
        </w:rPr>
        <w:t>顺序审批</w:t>
      </w:r>
    </w:p>
    <w:p w:rsidR="005F4719" w:rsidRDefault="005F4719" w:rsidP="008C3AE5">
      <w:pPr>
        <w:spacing w:line="220" w:lineRule="atLeast"/>
        <w:ind w:firstLineChars="50" w:firstLine="120"/>
        <w:rPr>
          <w:sz w:val="24"/>
          <w:szCs w:val="24"/>
        </w:rPr>
      </w:pPr>
      <w:r>
        <w:rPr>
          <w:rFonts w:hint="eastAsia"/>
          <w:sz w:val="24"/>
          <w:szCs w:val="24"/>
        </w:rPr>
        <w:t>④</w:t>
      </w:r>
      <w:r>
        <w:rPr>
          <w:rFonts w:hint="eastAsia"/>
          <w:sz w:val="24"/>
          <w:szCs w:val="24"/>
        </w:rPr>
        <w:t xml:space="preserve">  </w:t>
      </w:r>
      <w:r>
        <w:rPr>
          <w:rFonts w:hint="eastAsia"/>
          <w:sz w:val="24"/>
          <w:szCs w:val="24"/>
        </w:rPr>
        <w:t>增加预付款张（现金流）</w:t>
      </w:r>
    </w:p>
    <w:p w:rsidR="005F4719" w:rsidRDefault="005F4719" w:rsidP="008C3AE5">
      <w:pPr>
        <w:spacing w:line="220" w:lineRule="atLeast"/>
        <w:ind w:firstLineChars="50" w:firstLine="120"/>
        <w:rPr>
          <w:sz w:val="24"/>
          <w:szCs w:val="24"/>
        </w:rPr>
      </w:pPr>
      <w:r>
        <w:rPr>
          <w:rFonts w:hint="eastAsia"/>
          <w:sz w:val="24"/>
          <w:szCs w:val="24"/>
        </w:rPr>
        <w:t>⑤</w:t>
      </w:r>
      <w:r>
        <w:rPr>
          <w:rFonts w:hint="eastAsia"/>
          <w:sz w:val="24"/>
          <w:szCs w:val="24"/>
        </w:rPr>
        <w:t xml:space="preserve">  </w:t>
      </w:r>
      <w:r>
        <w:rPr>
          <w:rFonts w:hint="eastAsia"/>
          <w:sz w:val="24"/>
          <w:szCs w:val="24"/>
        </w:rPr>
        <w:t>归档备案</w:t>
      </w:r>
    </w:p>
    <w:p w:rsidR="005F4719" w:rsidRDefault="005F4719" w:rsidP="008C3AE5">
      <w:pPr>
        <w:spacing w:line="220" w:lineRule="atLeast"/>
        <w:ind w:firstLineChars="50" w:firstLine="120"/>
        <w:rPr>
          <w:sz w:val="24"/>
          <w:szCs w:val="24"/>
        </w:rPr>
      </w:pPr>
      <w:r>
        <w:rPr>
          <w:rFonts w:hint="eastAsia"/>
          <w:sz w:val="24"/>
          <w:szCs w:val="24"/>
        </w:rPr>
        <w:t>⑥</w:t>
      </w:r>
      <w:r>
        <w:rPr>
          <w:rFonts w:hint="eastAsia"/>
          <w:sz w:val="24"/>
          <w:szCs w:val="24"/>
        </w:rPr>
        <w:t xml:space="preserve">  </w:t>
      </w:r>
      <w:r>
        <w:rPr>
          <w:rFonts w:hint="eastAsia"/>
          <w:sz w:val="24"/>
          <w:szCs w:val="24"/>
        </w:rPr>
        <w:t>发送通知给起草人和财务</w:t>
      </w:r>
    </w:p>
    <w:p w:rsidR="004D6796" w:rsidRDefault="001F4A55" w:rsidP="001F4A55">
      <w:pPr>
        <w:spacing w:line="220" w:lineRule="atLeast"/>
        <w:rPr>
          <w:sz w:val="24"/>
          <w:szCs w:val="24"/>
        </w:rPr>
      </w:pPr>
      <w:r>
        <w:rPr>
          <w:rFonts w:hint="eastAsia"/>
          <w:sz w:val="24"/>
          <w:szCs w:val="24"/>
        </w:rPr>
        <w:t xml:space="preserve">6  </w:t>
      </w:r>
      <w:r w:rsidR="00E011E9">
        <w:rPr>
          <w:rFonts w:hint="eastAsia"/>
          <w:sz w:val="24"/>
          <w:szCs w:val="24"/>
        </w:rPr>
        <w:t>预算变更</w:t>
      </w:r>
      <w:r>
        <w:rPr>
          <w:rFonts w:hint="eastAsia"/>
          <w:sz w:val="24"/>
          <w:szCs w:val="24"/>
        </w:rPr>
        <w:t>（单独发起的，有可能在提需求时会涉及到预算变更，那种情况不用走这个流程，如果设计成子流程会很浪费时间）</w:t>
      </w:r>
    </w:p>
    <w:p w:rsidR="00E011E9" w:rsidRDefault="00E011E9" w:rsidP="008C3AE5">
      <w:pPr>
        <w:spacing w:line="220" w:lineRule="atLeast"/>
        <w:ind w:firstLineChars="50" w:firstLine="120"/>
        <w:rPr>
          <w:sz w:val="24"/>
          <w:szCs w:val="24"/>
        </w:rPr>
      </w:pPr>
      <w:r>
        <w:rPr>
          <w:rFonts w:hint="eastAsia"/>
          <w:sz w:val="24"/>
          <w:szCs w:val="24"/>
        </w:rPr>
        <w:t>①</w:t>
      </w:r>
      <w:r>
        <w:rPr>
          <w:rFonts w:hint="eastAsia"/>
          <w:sz w:val="24"/>
          <w:szCs w:val="24"/>
        </w:rPr>
        <w:t xml:space="preserve"> </w:t>
      </w:r>
      <w:r>
        <w:rPr>
          <w:rFonts w:hint="eastAsia"/>
          <w:sz w:val="24"/>
          <w:szCs w:val="24"/>
        </w:rPr>
        <w:t>项目负责人起草预算变更单，选择审批人</w:t>
      </w:r>
    </w:p>
    <w:p w:rsidR="00E011E9" w:rsidRDefault="00E011E9" w:rsidP="008C3AE5">
      <w:pPr>
        <w:spacing w:line="220" w:lineRule="atLeast"/>
        <w:ind w:firstLineChars="50" w:firstLine="120"/>
        <w:rPr>
          <w:sz w:val="24"/>
          <w:szCs w:val="24"/>
        </w:rPr>
      </w:pPr>
      <w:r>
        <w:rPr>
          <w:rFonts w:hint="eastAsia"/>
          <w:sz w:val="24"/>
          <w:szCs w:val="24"/>
        </w:rPr>
        <w:t>②</w:t>
      </w:r>
      <w:r>
        <w:rPr>
          <w:rFonts w:hint="eastAsia"/>
          <w:sz w:val="24"/>
          <w:szCs w:val="24"/>
        </w:rPr>
        <w:t xml:space="preserve"> </w:t>
      </w:r>
      <w:r>
        <w:rPr>
          <w:rFonts w:hint="eastAsia"/>
          <w:sz w:val="24"/>
          <w:szCs w:val="24"/>
        </w:rPr>
        <w:t>进行相关审批，顺序审批</w:t>
      </w:r>
    </w:p>
    <w:p w:rsidR="00E011E9" w:rsidRDefault="00E011E9" w:rsidP="008C3AE5">
      <w:pPr>
        <w:spacing w:line="220" w:lineRule="atLeast"/>
        <w:ind w:firstLineChars="50" w:firstLine="120"/>
        <w:rPr>
          <w:sz w:val="24"/>
          <w:szCs w:val="24"/>
        </w:rPr>
      </w:pPr>
      <w:r>
        <w:rPr>
          <w:rFonts w:hint="eastAsia"/>
          <w:sz w:val="24"/>
          <w:szCs w:val="24"/>
        </w:rPr>
        <w:t>③</w:t>
      </w:r>
      <w:r>
        <w:rPr>
          <w:rFonts w:hint="eastAsia"/>
          <w:sz w:val="24"/>
          <w:szCs w:val="24"/>
        </w:rPr>
        <w:t xml:space="preserve"> </w:t>
      </w:r>
      <w:r>
        <w:rPr>
          <w:rFonts w:hint="eastAsia"/>
          <w:sz w:val="24"/>
          <w:szCs w:val="24"/>
        </w:rPr>
        <w:t>全部通过，</w:t>
      </w:r>
      <w:r w:rsidR="00C066E7">
        <w:rPr>
          <w:rFonts w:hint="eastAsia"/>
          <w:sz w:val="24"/>
          <w:szCs w:val="24"/>
        </w:rPr>
        <w:t>项目管理员与财务预算管理员确认</w:t>
      </w:r>
    </w:p>
    <w:p w:rsidR="00C066E7" w:rsidRDefault="00C066E7" w:rsidP="008C3AE5">
      <w:pPr>
        <w:spacing w:line="220" w:lineRule="atLeast"/>
        <w:ind w:firstLineChars="50" w:firstLine="120"/>
        <w:rPr>
          <w:sz w:val="24"/>
          <w:szCs w:val="24"/>
        </w:rPr>
      </w:pPr>
      <w:r>
        <w:rPr>
          <w:rFonts w:hint="eastAsia"/>
          <w:sz w:val="24"/>
          <w:szCs w:val="24"/>
        </w:rPr>
        <w:t>④</w:t>
      </w:r>
      <w:r>
        <w:rPr>
          <w:rFonts w:hint="eastAsia"/>
          <w:sz w:val="24"/>
          <w:szCs w:val="24"/>
        </w:rPr>
        <w:t xml:space="preserve"> </w:t>
      </w:r>
      <w:r>
        <w:rPr>
          <w:rFonts w:hint="eastAsia"/>
          <w:sz w:val="24"/>
          <w:szCs w:val="24"/>
        </w:rPr>
        <w:t>归档</w:t>
      </w:r>
    </w:p>
    <w:p w:rsidR="001F4A55" w:rsidRDefault="00C066E7" w:rsidP="008C3AE5">
      <w:pPr>
        <w:spacing w:line="220" w:lineRule="atLeast"/>
        <w:ind w:firstLineChars="50" w:firstLine="120"/>
        <w:rPr>
          <w:sz w:val="24"/>
          <w:szCs w:val="24"/>
        </w:rPr>
      </w:pPr>
      <w:r>
        <w:rPr>
          <w:rFonts w:hint="eastAsia"/>
          <w:sz w:val="24"/>
          <w:szCs w:val="24"/>
        </w:rPr>
        <w:t xml:space="preserve">  </w:t>
      </w:r>
    </w:p>
    <w:p w:rsidR="00C066E7" w:rsidRDefault="00C066E7" w:rsidP="008C3AE5">
      <w:pPr>
        <w:spacing w:line="220" w:lineRule="atLeast"/>
        <w:ind w:firstLineChars="50" w:firstLine="120"/>
        <w:rPr>
          <w:sz w:val="24"/>
          <w:szCs w:val="24"/>
        </w:rPr>
      </w:pPr>
      <w:r>
        <w:rPr>
          <w:rFonts w:hint="eastAsia"/>
          <w:sz w:val="24"/>
          <w:szCs w:val="24"/>
        </w:rPr>
        <w:t xml:space="preserve"> </w:t>
      </w:r>
      <w:r w:rsidR="001F4A55">
        <w:rPr>
          <w:rFonts w:hint="eastAsia"/>
          <w:sz w:val="24"/>
          <w:szCs w:val="24"/>
        </w:rPr>
        <w:t xml:space="preserve">7  </w:t>
      </w:r>
      <w:r>
        <w:rPr>
          <w:rFonts w:hint="eastAsia"/>
          <w:sz w:val="24"/>
          <w:szCs w:val="24"/>
        </w:rPr>
        <w:t>需求变更</w:t>
      </w:r>
    </w:p>
    <w:p w:rsidR="00C066E7" w:rsidRDefault="00C066E7" w:rsidP="008C3AE5">
      <w:pPr>
        <w:spacing w:line="220" w:lineRule="atLeast"/>
        <w:ind w:firstLineChars="50" w:firstLine="120"/>
        <w:rPr>
          <w:sz w:val="24"/>
          <w:szCs w:val="24"/>
        </w:rPr>
      </w:pPr>
      <w:r>
        <w:rPr>
          <w:rFonts w:hint="eastAsia"/>
          <w:sz w:val="24"/>
          <w:szCs w:val="24"/>
        </w:rPr>
        <w:t>①</w:t>
      </w:r>
      <w:r>
        <w:rPr>
          <w:rFonts w:hint="eastAsia"/>
          <w:sz w:val="24"/>
          <w:szCs w:val="24"/>
        </w:rPr>
        <w:t xml:space="preserve"> </w:t>
      </w:r>
      <w:r>
        <w:rPr>
          <w:rFonts w:hint="eastAsia"/>
          <w:sz w:val="24"/>
          <w:szCs w:val="24"/>
        </w:rPr>
        <w:t>项目负责人</w:t>
      </w:r>
      <w:r w:rsidR="00A76B32">
        <w:rPr>
          <w:rFonts w:hint="eastAsia"/>
          <w:sz w:val="24"/>
          <w:szCs w:val="24"/>
        </w:rPr>
        <w:t>或起草人</w:t>
      </w:r>
      <w:r>
        <w:rPr>
          <w:rFonts w:hint="eastAsia"/>
          <w:sz w:val="24"/>
          <w:szCs w:val="24"/>
        </w:rPr>
        <w:t>填写需求修改单，注明原因，选择审批人</w:t>
      </w:r>
    </w:p>
    <w:p w:rsidR="00C066E7" w:rsidRDefault="00C066E7" w:rsidP="00A76B32">
      <w:pPr>
        <w:spacing w:line="220" w:lineRule="atLeast"/>
        <w:ind w:firstLineChars="200" w:firstLine="480"/>
        <w:rPr>
          <w:sz w:val="24"/>
          <w:szCs w:val="24"/>
        </w:rPr>
      </w:pPr>
      <w:r>
        <w:rPr>
          <w:rFonts w:hint="eastAsia"/>
          <w:sz w:val="24"/>
          <w:szCs w:val="24"/>
        </w:rPr>
        <w:t>项目负责人查询要修改的的需求单，判断便更内容是否被执行（例如已经采购了）</w:t>
      </w:r>
    </w:p>
    <w:p w:rsidR="00C066E7" w:rsidRDefault="00C066E7" w:rsidP="00A76B32">
      <w:pPr>
        <w:spacing w:line="220" w:lineRule="atLeast"/>
        <w:ind w:firstLineChars="200" w:firstLine="480"/>
        <w:rPr>
          <w:sz w:val="24"/>
          <w:szCs w:val="24"/>
        </w:rPr>
      </w:pPr>
      <w:r>
        <w:rPr>
          <w:rFonts w:hint="eastAsia"/>
          <w:sz w:val="24"/>
          <w:szCs w:val="24"/>
        </w:rPr>
        <w:t>没有被执行的，修改需求单，注明修改原因</w:t>
      </w:r>
    </w:p>
    <w:p w:rsidR="00C066E7" w:rsidRDefault="00C066E7" w:rsidP="00A76B32">
      <w:pPr>
        <w:spacing w:line="220" w:lineRule="atLeast"/>
        <w:ind w:firstLineChars="200" w:firstLine="480"/>
        <w:rPr>
          <w:sz w:val="24"/>
          <w:szCs w:val="24"/>
        </w:rPr>
      </w:pPr>
      <w:r>
        <w:rPr>
          <w:rFonts w:hint="eastAsia"/>
          <w:sz w:val="24"/>
          <w:szCs w:val="24"/>
        </w:rPr>
        <w:lastRenderedPageBreak/>
        <w:t>被执行了的需求内容，</w:t>
      </w:r>
      <w:r w:rsidR="00A76B32">
        <w:rPr>
          <w:rFonts w:hint="eastAsia"/>
          <w:sz w:val="24"/>
          <w:szCs w:val="24"/>
        </w:rPr>
        <w:t>不能变更，只能重新增加，</w:t>
      </w:r>
      <w:r>
        <w:rPr>
          <w:rFonts w:hint="eastAsia"/>
          <w:sz w:val="24"/>
          <w:szCs w:val="24"/>
        </w:rPr>
        <w:t>需进行原因分析</w:t>
      </w:r>
      <w:r w:rsidR="00A76B32">
        <w:rPr>
          <w:rFonts w:hint="eastAsia"/>
          <w:sz w:val="24"/>
          <w:szCs w:val="24"/>
        </w:rPr>
        <w:t>（甲方需求变更，我方设计出错）</w:t>
      </w:r>
      <w:r>
        <w:rPr>
          <w:rFonts w:hint="eastAsia"/>
          <w:sz w:val="24"/>
          <w:szCs w:val="24"/>
        </w:rPr>
        <w:t>，与处理意见</w:t>
      </w:r>
    </w:p>
    <w:p w:rsidR="00C066E7" w:rsidRDefault="00A76B32" w:rsidP="008C3AE5">
      <w:pPr>
        <w:spacing w:line="220" w:lineRule="atLeast"/>
        <w:ind w:firstLineChars="50" w:firstLine="120"/>
        <w:rPr>
          <w:sz w:val="24"/>
          <w:szCs w:val="24"/>
        </w:rPr>
      </w:pPr>
      <w:r>
        <w:rPr>
          <w:rFonts w:hint="eastAsia"/>
          <w:sz w:val="24"/>
          <w:szCs w:val="24"/>
        </w:rPr>
        <w:t>②</w:t>
      </w:r>
      <w:r>
        <w:rPr>
          <w:rFonts w:hint="eastAsia"/>
          <w:sz w:val="24"/>
          <w:szCs w:val="24"/>
        </w:rPr>
        <w:t xml:space="preserve"> </w:t>
      </w:r>
      <w:r w:rsidR="00C066E7">
        <w:rPr>
          <w:rFonts w:hint="eastAsia"/>
          <w:sz w:val="24"/>
          <w:szCs w:val="24"/>
        </w:rPr>
        <w:t>进行相关</w:t>
      </w:r>
      <w:r>
        <w:rPr>
          <w:rFonts w:hint="eastAsia"/>
          <w:sz w:val="24"/>
          <w:szCs w:val="24"/>
        </w:rPr>
        <w:t>会签</w:t>
      </w:r>
      <w:r w:rsidR="00C066E7">
        <w:rPr>
          <w:rFonts w:hint="eastAsia"/>
          <w:sz w:val="24"/>
          <w:szCs w:val="24"/>
        </w:rPr>
        <w:t>审批</w:t>
      </w:r>
      <w:r>
        <w:rPr>
          <w:rFonts w:hint="eastAsia"/>
          <w:sz w:val="24"/>
          <w:szCs w:val="24"/>
        </w:rPr>
        <w:t>，顺序审批</w:t>
      </w:r>
    </w:p>
    <w:p w:rsidR="00A76B32" w:rsidRDefault="00A76B32" w:rsidP="008C3AE5">
      <w:pPr>
        <w:spacing w:line="220" w:lineRule="atLeast"/>
        <w:ind w:firstLineChars="50" w:firstLine="120"/>
        <w:rPr>
          <w:sz w:val="24"/>
          <w:szCs w:val="24"/>
        </w:rPr>
      </w:pPr>
      <w:r>
        <w:rPr>
          <w:rFonts w:hint="eastAsia"/>
          <w:sz w:val="24"/>
          <w:szCs w:val="24"/>
        </w:rPr>
        <w:t>③</w:t>
      </w:r>
      <w:r>
        <w:rPr>
          <w:rFonts w:hint="eastAsia"/>
          <w:sz w:val="24"/>
          <w:szCs w:val="24"/>
        </w:rPr>
        <w:t xml:space="preserve"> </w:t>
      </w:r>
      <w:r>
        <w:rPr>
          <w:rFonts w:hint="eastAsia"/>
          <w:sz w:val="24"/>
          <w:szCs w:val="24"/>
        </w:rPr>
        <w:t>通知项目负责人与需求变更执行部门（采购，内协，外协，一般都是采购变动）</w:t>
      </w:r>
    </w:p>
    <w:p w:rsidR="00A76B32" w:rsidRDefault="00A76B32" w:rsidP="008C3AE5">
      <w:pPr>
        <w:spacing w:line="220" w:lineRule="atLeast"/>
        <w:ind w:firstLineChars="50" w:firstLine="120"/>
        <w:rPr>
          <w:sz w:val="24"/>
          <w:szCs w:val="24"/>
        </w:rPr>
      </w:pPr>
      <w:r>
        <w:rPr>
          <w:rFonts w:hint="eastAsia"/>
          <w:sz w:val="24"/>
          <w:szCs w:val="24"/>
        </w:rPr>
        <w:t>④</w:t>
      </w:r>
      <w:r>
        <w:rPr>
          <w:rFonts w:hint="eastAsia"/>
          <w:sz w:val="24"/>
          <w:szCs w:val="24"/>
        </w:rPr>
        <w:t xml:space="preserve"> </w:t>
      </w:r>
      <w:r>
        <w:rPr>
          <w:rFonts w:hint="eastAsia"/>
          <w:sz w:val="24"/>
          <w:szCs w:val="24"/>
        </w:rPr>
        <w:t>归档</w:t>
      </w:r>
    </w:p>
    <w:p w:rsidR="00A76B32" w:rsidRPr="00A76B32" w:rsidRDefault="00A76B32" w:rsidP="00A76B32">
      <w:pPr>
        <w:spacing w:line="220" w:lineRule="atLeast"/>
        <w:ind w:firstLineChars="50" w:firstLine="140"/>
        <w:rPr>
          <w:b/>
          <w:sz w:val="28"/>
          <w:szCs w:val="28"/>
        </w:rPr>
      </w:pPr>
      <w:r w:rsidRPr="00A76B32">
        <w:rPr>
          <w:rFonts w:hint="eastAsia"/>
          <w:b/>
          <w:sz w:val="28"/>
          <w:szCs w:val="28"/>
        </w:rPr>
        <w:t>二</w:t>
      </w:r>
      <w:r w:rsidRPr="00A76B32">
        <w:rPr>
          <w:rFonts w:hint="eastAsia"/>
          <w:b/>
          <w:sz w:val="28"/>
          <w:szCs w:val="28"/>
        </w:rPr>
        <w:t xml:space="preserve"> </w:t>
      </w:r>
      <w:r w:rsidRPr="00A76B32">
        <w:rPr>
          <w:rFonts w:hint="eastAsia"/>
          <w:b/>
          <w:sz w:val="28"/>
          <w:szCs w:val="28"/>
        </w:rPr>
        <w:t>合同</w:t>
      </w:r>
    </w:p>
    <w:p w:rsidR="00A76B32" w:rsidRDefault="001F4A55" w:rsidP="008C3AE5">
      <w:pPr>
        <w:spacing w:line="220" w:lineRule="atLeast"/>
        <w:ind w:firstLineChars="50" w:firstLine="120"/>
        <w:rPr>
          <w:sz w:val="24"/>
          <w:szCs w:val="24"/>
        </w:rPr>
      </w:pPr>
      <w:r>
        <w:rPr>
          <w:rFonts w:hint="eastAsia"/>
          <w:sz w:val="24"/>
          <w:szCs w:val="24"/>
        </w:rPr>
        <w:t xml:space="preserve">1  </w:t>
      </w:r>
      <w:r w:rsidR="00A76B32">
        <w:rPr>
          <w:rFonts w:hint="eastAsia"/>
          <w:sz w:val="24"/>
          <w:szCs w:val="24"/>
        </w:rPr>
        <w:t>收款合同（新增与变更）</w:t>
      </w:r>
    </w:p>
    <w:p w:rsidR="00A76B32" w:rsidRDefault="00A76B32" w:rsidP="00A76B32">
      <w:pPr>
        <w:spacing w:line="220" w:lineRule="atLeast"/>
        <w:ind w:firstLineChars="100" w:firstLine="240"/>
        <w:rPr>
          <w:sz w:val="24"/>
          <w:szCs w:val="24"/>
        </w:rPr>
      </w:pPr>
      <w:r>
        <w:rPr>
          <w:rFonts w:hint="eastAsia"/>
          <w:sz w:val="24"/>
          <w:szCs w:val="24"/>
        </w:rPr>
        <w:t>①</w:t>
      </w:r>
      <w:r>
        <w:rPr>
          <w:rFonts w:hint="eastAsia"/>
          <w:sz w:val="24"/>
          <w:szCs w:val="24"/>
        </w:rPr>
        <w:t xml:space="preserve">  </w:t>
      </w:r>
      <w:r>
        <w:rPr>
          <w:rFonts w:hint="eastAsia"/>
          <w:sz w:val="24"/>
          <w:szCs w:val="24"/>
        </w:rPr>
        <w:t>起草收款合同</w:t>
      </w:r>
      <w:r w:rsidR="00361EF6">
        <w:rPr>
          <w:rFonts w:hint="eastAsia"/>
          <w:sz w:val="24"/>
          <w:szCs w:val="24"/>
        </w:rPr>
        <w:t>（新增或变更）</w:t>
      </w:r>
      <w:r>
        <w:rPr>
          <w:rFonts w:hint="eastAsia"/>
          <w:sz w:val="24"/>
          <w:szCs w:val="24"/>
        </w:rPr>
        <w:t>，</w:t>
      </w:r>
      <w:r w:rsidR="00361EF6">
        <w:rPr>
          <w:rFonts w:hint="eastAsia"/>
          <w:sz w:val="24"/>
          <w:szCs w:val="24"/>
        </w:rPr>
        <w:t>指定审批人</w:t>
      </w:r>
    </w:p>
    <w:p w:rsidR="00361EF6" w:rsidRDefault="00361EF6" w:rsidP="00A76B32">
      <w:pPr>
        <w:spacing w:line="220" w:lineRule="atLeast"/>
        <w:ind w:firstLineChars="100" w:firstLine="240"/>
        <w:rPr>
          <w:sz w:val="24"/>
          <w:szCs w:val="24"/>
        </w:rPr>
      </w:pPr>
      <w:r>
        <w:rPr>
          <w:rFonts w:hint="eastAsia"/>
          <w:sz w:val="24"/>
          <w:szCs w:val="24"/>
        </w:rPr>
        <w:t xml:space="preserve">     </w:t>
      </w:r>
      <w:r>
        <w:rPr>
          <w:rFonts w:hint="eastAsia"/>
          <w:sz w:val="24"/>
          <w:szCs w:val="24"/>
        </w:rPr>
        <w:t>默认：合同额</w:t>
      </w:r>
      <w:r>
        <w:rPr>
          <w:rFonts w:hint="eastAsia"/>
          <w:sz w:val="24"/>
          <w:szCs w:val="24"/>
        </w:rPr>
        <w:t>&lt;10</w:t>
      </w:r>
      <w:r>
        <w:rPr>
          <w:rFonts w:hint="eastAsia"/>
          <w:sz w:val="24"/>
          <w:szCs w:val="24"/>
        </w:rPr>
        <w:t>万，部门经理，中心主任，该部门的主管副总经理审批</w:t>
      </w:r>
    </w:p>
    <w:p w:rsidR="00361EF6" w:rsidRDefault="00361EF6" w:rsidP="00A76B32">
      <w:pPr>
        <w:spacing w:line="220" w:lineRule="atLeast"/>
        <w:ind w:firstLineChars="100" w:firstLine="240"/>
        <w:rPr>
          <w:sz w:val="24"/>
          <w:szCs w:val="24"/>
        </w:rPr>
      </w:pPr>
      <w:r>
        <w:rPr>
          <w:rFonts w:hint="eastAsia"/>
          <w:sz w:val="24"/>
          <w:szCs w:val="24"/>
        </w:rPr>
        <w:t xml:space="preserve">              </w:t>
      </w:r>
      <w:r>
        <w:rPr>
          <w:rFonts w:hint="eastAsia"/>
          <w:sz w:val="24"/>
          <w:szCs w:val="24"/>
        </w:rPr>
        <w:t>合同额</w:t>
      </w:r>
      <w:r>
        <w:rPr>
          <w:rFonts w:hint="eastAsia"/>
          <w:sz w:val="24"/>
          <w:szCs w:val="24"/>
        </w:rPr>
        <w:t>&gt;10</w:t>
      </w:r>
      <w:r>
        <w:rPr>
          <w:rFonts w:hint="eastAsia"/>
          <w:sz w:val="24"/>
          <w:szCs w:val="24"/>
        </w:rPr>
        <w:t>万，加上财务总监，总经理</w:t>
      </w:r>
    </w:p>
    <w:p w:rsidR="00A67421" w:rsidRDefault="00A67421" w:rsidP="00A76B32">
      <w:pPr>
        <w:spacing w:line="220" w:lineRule="atLeast"/>
        <w:ind w:firstLineChars="100" w:firstLine="240"/>
        <w:rPr>
          <w:sz w:val="24"/>
          <w:szCs w:val="24"/>
        </w:rPr>
      </w:pPr>
      <w:r>
        <w:rPr>
          <w:rFonts w:hint="eastAsia"/>
          <w:sz w:val="24"/>
          <w:szCs w:val="24"/>
        </w:rPr>
        <w:t xml:space="preserve">     </w:t>
      </w:r>
      <w:r>
        <w:rPr>
          <w:rFonts w:hint="eastAsia"/>
          <w:sz w:val="24"/>
          <w:szCs w:val="24"/>
        </w:rPr>
        <w:t>合同变更时，一般都是金额发生变化，起草人判断是否引起项目总额的变更</w:t>
      </w:r>
    </w:p>
    <w:p w:rsidR="00A67421" w:rsidRDefault="00A67421" w:rsidP="00A76B32">
      <w:pPr>
        <w:spacing w:line="220" w:lineRule="atLeast"/>
        <w:ind w:firstLineChars="100" w:firstLine="240"/>
        <w:rPr>
          <w:sz w:val="24"/>
          <w:szCs w:val="24"/>
        </w:rPr>
      </w:pPr>
      <w:r>
        <w:rPr>
          <w:rFonts w:hint="eastAsia"/>
          <w:sz w:val="24"/>
          <w:szCs w:val="24"/>
        </w:rPr>
        <w:t xml:space="preserve">     </w:t>
      </w:r>
      <w:r>
        <w:rPr>
          <w:rFonts w:hint="eastAsia"/>
          <w:sz w:val="24"/>
          <w:szCs w:val="24"/>
        </w:rPr>
        <w:t>如果引起，则变动项目总额，随着审批一起走。</w:t>
      </w:r>
    </w:p>
    <w:p w:rsidR="00A67421" w:rsidRDefault="00A67421" w:rsidP="00A76B32">
      <w:pPr>
        <w:spacing w:line="220" w:lineRule="atLeast"/>
        <w:ind w:firstLineChars="100" w:firstLine="240"/>
        <w:rPr>
          <w:sz w:val="24"/>
          <w:szCs w:val="24"/>
        </w:rPr>
      </w:pPr>
      <w:r>
        <w:rPr>
          <w:rFonts w:hint="eastAsia"/>
          <w:sz w:val="24"/>
          <w:szCs w:val="24"/>
        </w:rPr>
        <w:t xml:space="preserve">     </w:t>
      </w:r>
      <w:r>
        <w:rPr>
          <w:rFonts w:hint="eastAsia"/>
          <w:sz w:val="24"/>
          <w:szCs w:val="24"/>
        </w:rPr>
        <w:t>没有引起，无需变动</w:t>
      </w:r>
    </w:p>
    <w:p w:rsidR="00361EF6" w:rsidRDefault="00361EF6" w:rsidP="00A76B32">
      <w:pPr>
        <w:spacing w:line="220" w:lineRule="atLeast"/>
        <w:ind w:firstLineChars="100" w:firstLine="240"/>
        <w:rPr>
          <w:sz w:val="24"/>
          <w:szCs w:val="24"/>
        </w:rPr>
      </w:pPr>
      <w:r>
        <w:rPr>
          <w:rFonts w:hint="eastAsia"/>
          <w:sz w:val="24"/>
          <w:szCs w:val="24"/>
        </w:rPr>
        <w:t>②</w:t>
      </w:r>
      <w:r>
        <w:rPr>
          <w:rFonts w:hint="eastAsia"/>
          <w:sz w:val="24"/>
          <w:szCs w:val="24"/>
        </w:rPr>
        <w:t xml:space="preserve">  </w:t>
      </w:r>
      <w:r>
        <w:rPr>
          <w:rFonts w:hint="eastAsia"/>
          <w:sz w:val="24"/>
          <w:szCs w:val="24"/>
        </w:rPr>
        <w:t>执行审批，顺序审批</w:t>
      </w:r>
    </w:p>
    <w:p w:rsidR="00361EF6" w:rsidRDefault="00361EF6" w:rsidP="00361EF6">
      <w:pPr>
        <w:spacing w:line="220" w:lineRule="atLeast"/>
        <w:ind w:firstLineChars="100" w:firstLine="240"/>
        <w:rPr>
          <w:sz w:val="24"/>
          <w:szCs w:val="24"/>
        </w:rPr>
      </w:pPr>
      <w:r>
        <w:rPr>
          <w:rFonts w:hint="eastAsia"/>
          <w:sz w:val="24"/>
          <w:szCs w:val="24"/>
        </w:rPr>
        <w:t>③</w:t>
      </w:r>
      <w:r>
        <w:rPr>
          <w:rFonts w:hint="eastAsia"/>
          <w:sz w:val="24"/>
          <w:szCs w:val="24"/>
        </w:rPr>
        <w:t xml:space="preserve">  </w:t>
      </w:r>
      <w:r>
        <w:rPr>
          <w:rFonts w:hint="eastAsia"/>
          <w:sz w:val="24"/>
          <w:szCs w:val="24"/>
        </w:rPr>
        <w:t>全部通过，通知起草者，项目管理员，合同管理员</w:t>
      </w:r>
    </w:p>
    <w:p w:rsidR="00361EF6" w:rsidRDefault="00361EF6" w:rsidP="00361EF6">
      <w:pPr>
        <w:spacing w:line="220" w:lineRule="atLeast"/>
        <w:ind w:firstLineChars="100" w:firstLine="240"/>
        <w:rPr>
          <w:sz w:val="24"/>
          <w:szCs w:val="24"/>
        </w:rPr>
      </w:pPr>
      <w:r>
        <w:rPr>
          <w:rFonts w:hint="eastAsia"/>
          <w:sz w:val="24"/>
          <w:szCs w:val="24"/>
        </w:rPr>
        <w:t>④</w:t>
      </w:r>
      <w:r>
        <w:rPr>
          <w:rFonts w:hint="eastAsia"/>
          <w:sz w:val="24"/>
          <w:szCs w:val="24"/>
        </w:rPr>
        <w:t xml:space="preserve">  </w:t>
      </w:r>
      <w:r>
        <w:rPr>
          <w:rFonts w:hint="eastAsia"/>
          <w:sz w:val="24"/>
          <w:szCs w:val="24"/>
        </w:rPr>
        <w:t>归档</w:t>
      </w:r>
    </w:p>
    <w:p w:rsidR="00361EF6" w:rsidRDefault="00361EF6" w:rsidP="00361EF6">
      <w:pPr>
        <w:spacing w:line="220" w:lineRule="atLeast"/>
        <w:ind w:firstLineChars="100" w:firstLine="240"/>
        <w:rPr>
          <w:sz w:val="24"/>
          <w:szCs w:val="24"/>
        </w:rPr>
      </w:pPr>
      <w:r>
        <w:rPr>
          <w:rFonts w:hint="eastAsia"/>
          <w:sz w:val="24"/>
          <w:szCs w:val="24"/>
        </w:rPr>
        <w:t>⑤</w:t>
      </w:r>
      <w:r>
        <w:rPr>
          <w:rFonts w:hint="eastAsia"/>
          <w:sz w:val="24"/>
          <w:szCs w:val="24"/>
        </w:rPr>
        <w:t xml:space="preserve">  </w:t>
      </w:r>
      <w:r>
        <w:rPr>
          <w:rFonts w:hint="eastAsia"/>
          <w:sz w:val="24"/>
          <w:szCs w:val="24"/>
        </w:rPr>
        <w:t>增加或变更预收，签了合同了，财务账上（现金流）增加或变更预收</w:t>
      </w:r>
    </w:p>
    <w:p w:rsidR="00A67421" w:rsidRDefault="00A67421" w:rsidP="00361EF6">
      <w:pPr>
        <w:spacing w:line="220" w:lineRule="atLeast"/>
        <w:ind w:firstLineChars="50" w:firstLine="120"/>
        <w:rPr>
          <w:sz w:val="24"/>
          <w:szCs w:val="24"/>
        </w:rPr>
      </w:pPr>
    </w:p>
    <w:p w:rsidR="001F4A55" w:rsidRDefault="001F4A55" w:rsidP="001F4A55">
      <w:pPr>
        <w:spacing w:line="220" w:lineRule="atLeast"/>
        <w:ind w:firstLineChars="50" w:firstLine="120"/>
        <w:rPr>
          <w:sz w:val="24"/>
          <w:szCs w:val="24"/>
        </w:rPr>
      </w:pPr>
      <w:r>
        <w:rPr>
          <w:rFonts w:hint="eastAsia"/>
          <w:sz w:val="24"/>
          <w:szCs w:val="24"/>
        </w:rPr>
        <w:t xml:space="preserve">2  </w:t>
      </w:r>
      <w:r w:rsidR="00BF4990">
        <w:rPr>
          <w:rFonts w:hint="eastAsia"/>
          <w:sz w:val="24"/>
          <w:szCs w:val="24"/>
        </w:rPr>
        <w:t>付款合同</w:t>
      </w:r>
    </w:p>
    <w:p w:rsidR="00B96CCC" w:rsidRDefault="00B96CCC" w:rsidP="001F4A55">
      <w:pPr>
        <w:spacing w:line="220" w:lineRule="atLeast"/>
        <w:ind w:firstLineChars="50" w:firstLine="120"/>
        <w:rPr>
          <w:sz w:val="24"/>
          <w:szCs w:val="24"/>
        </w:rPr>
      </w:pPr>
      <w:r>
        <w:rPr>
          <w:rFonts w:hint="eastAsia"/>
          <w:sz w:val="24"/>
          <w:szCs w:val="24"/>
        </w:rPr>
        <w:t>默认审批：合同额</w:t>
      </w:r>
      <w:r>
        <w:rPr>
          <w:rFonts w:hint="eastAsia"/>
          <w:sz w:val="24"/>
          <w:szCs w:val="24"/>
        </w:rPr>
        <w:t>&lt;=5</w:t>
      </w:r>
      <w:r>
        <w:rPr>
          <w:rFonts w:hint="eastAsia"/>
          <w:sz w:val="24"/>
          <w:szCs w:val="24"/>
        </w:rPr>
        <w:t>万</w:t>
      </w:r>
      <w:r>
        <w:rPr>
          <w:rFonts w:hint="eastAsia"/>
          <w:sz w:val="24"/>
          <w:szCs w:val="24"/>
        </w:rPr>
        <w:t xml:space="preserve"> </w:t>
      </w:r>
      <w:r>
        <w:rPr>
          <w:rFonts w:hint="eastAsia"/>
          <w:sz w:val="24"/>
          <w:szCs w:val="24"/>
        </w:rPr>
        <w:t>中心主任，主管副总，财务总监</w:t>
      </w:r>
    </w:p>
    <w:p w:rsidR="00B96CCC" w:rsidRDefault="00B96CCC" w:rsidP="001F4A55">
      <w:pPr>
        <w:spacing w:line="220" w:lineRule="atLeast"/>
        <w:ind w:firstLineChars="50" w:firstLine="120"/>
        <w:rPr>
          <w:sz w:val="24"/>
          <w:szCs w:val="24"/>
        </w:rPr>
      </w:pPr>
      <w:r>
        <w:rPr>
          <w:rFonts w:hint="eastAsia"/>
          <w:sz w:val="24"/>
          <w:szCs w:val="24"/>
        </w:rPr>
        <w:t xml:space="preserve">                &lt;50</w:t>
      </w:r>
      <w:r>
        <w:rPr>
          <w:rFonts w:hint="eastAsia"/>
          <w:sz w:val="24"/>
          <w:szCs w:val="24"/>
        </w:rPr>
        <w:t>万</w:t>
      </w:r>
      <w:r>
        <w:rPr>
          <w:rFonts w:hint="eastAsia"/>
          <w:sz w:val="24"/>
          <w:szCs w:val="24"/>
        </w:rPr>
        <w:t xml:space="preserve"> &gt;5</w:t>
      </w:r>
      <w:r>
        <w:rPr>
          <w:rFonts w:hint="eastAsia"/>
          <w:sz w:val="24"/>
          <w:szCs w:val="24"/>
        </w:rPr>
        <w:t>万</w:t>
      </w:r>
      <w:r>
        <w:rPr>
          <w:rFonts w:hint="eastAsia"/>
          <w:sz w:val="24"/>
          <w:szCs w:val="24"/>
        </w:rPr>
        <w:t xml:space="preserve">   </w:t>
      </w:r>
      <w:r>
        <w:rPr>
          <w:rFonts w:hint="eastAsia"/>
          <w:sz w:val="24"/>
          <w:szCs w:val="24"/>
        </w:rPr>
        <w:t>加总经理</w:t>
      </w:r>
    </w:p>
    <w:p w:rsidR="00B96CCC" w:rsidRDefault="00B96CCC" w:rsidP="001F4A55">
      <w:pPr>
        <w:spacing w:line="220" w:lineRule="atLeast"/>
        <w:ind w:firstLineChars="50" w:firstLine="120"/>
        <w:rPr>
          <w:sz w:val="24"/>
          <w:szCs w:val="24"/>
        </w:rPr>
      </w:pPr>
      <w:r>
        <w:rPr>
          <w:rFonts w:hint="eastAsia"/>
          <w:sz w:val="24"/>
          <w:szCs w:val="24"/>
        </w:rPr>
        <w:t xml:space="preserve">                &gt;50</w:t>
      </w:r>
      <w:r>
        <w:rPr>
          <w:rFonts w:hint="eastAsia"/>
          <w:sz w:val="24"/>
          <w:szCs w:val="24"/>
        </w:rPr>
        <w:t>万</w:t>
      </w:r>
      <w:r>
        <w:rPr>
          <w:rFonts w:hint="eastAsia"/>
          <w:sz w:val="24"/>
          <w:szCs w:val="24"/>
        </w:rPr>
        <w:t xml:space="preserve">            </w:t>
      </w:r>
      <w:r>
        <w:rPr>
          <w:rFonts w:hint="eastAsia"/>
          <w:sz w:val="24"/>
          <w:szCs w:val="24"/>
        </w:rPr>
        <w:t>加董事长</w:t>
      </w:r>
    </w:p>
    <w:p w:rsidR="001F4A55" w:rsidRDefault="001F4A55" w:rsidP="001F4A55">
      <w:pPr>
        <w:spacing w:line="220" w:lineRule="atLeast"/>
        <w:ind w:firstLineChars="50" w:firstLine="120"/>
        <w:rPr>
          <w:sz w:val="24"/>
          <w:szCs w:val="24"/>
        </w:rPr>
      </w:pPr>
      <w:r>
        <w:rPr>
          <w:rFonts w:hint="eastAsia"/>
          <w:sz w:val="24"/>
          <w:szCs w:val="24"/>
        </w:rPr>
        <w:lastRenderedPageBreak/>
        <w:t>（</w:t>
      </w:r>
      <w:r>
        <w:rPr>
          <w:rFonts w:hint="eastAsia"/>
          <w:sz w:val="24"/>
          <w:szCs w:val="24"/>
        </w:rPr>
        <w:t>1</w:t>
      </w:r>
      <w:r>
        <w:rPr>
          <w:rFonts w:hint="eastAsia"/>
          <w:sz w:val="24"/>
          <w:szCs w:val="24"/>
        </w:rPr>
        <w:t>）</w:t>
      </w:r>
      <w:r w:rsidR="00386060">
        <w:rPr>
          <w:rFonts w:hint="eastAsia"/>
          <w:sz w:val="24"/>
          <w:szCs w:val="24"/>
        </w:rPr>
        <w:t>外协项目</w:t>
      </w:r>
      <w:r>
        <w:rPr>
          <w:rFonts w:hint="eastAsia"/>
          <w:sz w:val="24"/>
          <w:szCs w:val="24"/>
        </w:rPr>
        <w:t>合同</w:t>
      </w:r>
    </w:p>
    <w:p w:rsidR="00386060" w:rsidRDefault="00386060" w:rsidP="001F4A55">
      <w:pPr>
        <w:spacing w:line="220" w:lineRule="atLeast"/>
        <w:ind w:firstLineChars="50" w:firstLine="120"/>
        <w:rPr>
          <w:sz w:val="24"/>
          <w:szCs w:val="24"/>
        </w:rPr>
      </w:pPr>
      <w:r>
        <w:rPr>
          <w:rFonts w:hint="eastAsia"/>
          <w:sz w:val="24"/>
          <w:szCs w:val="24"/>
        </w:rPr>
        <w:t>外协付款合同是指发生在各中心的项目中外协工程部分的合同，有归属项目的</w:t>
      </w:r>
      <w:r w:rsidR="00AC6DD2">
        <w:rPr>
          <w:rFonts w:hint="eastAsia"/>
          <w:sz w:val="24"/>
          <w:szCs w:val="24"/>
        </w:rPr>
        <w:t>,</w:t>
      </w:r>
    </w:p>
    <w:p w:rsidR="00AC6DD2" w:rsidRPr="003422A1" w:rsidRDefault="00AC6DD2" w:rsidP="001F4A55">
      <w:pPr>
        <w:spacing w:line="220" w:lineRule="atLeast"/>
        <w:ind w:firstLineChars="50" w:firstLine="120"/>
        <w:rPr>
          <w:b/>
          <w:sz w:val="24"/>
          <w:szCs w:val="24"/>
        </w:rPr>
      </w:pPr>
      <w:r w:rsidRPr="003422A1">
        <w:rPr>
          <w:rFonts w:hint="eastAsia"/>
          <w:b/>
          <w:sz w:val="24"/>
          <w:szCs w:val="24"/>
        </w:rPr>
        <w:t>这类付款合同要</w:t>
      </w:r>
      <w:r w:rsidR="003422A1" w:rsidRPr="003422A1">
        <w:rPr>
          <w:rFonts w:hint="eastAsia"/>
          <w:b/>
          <w:sz w:val="24"/>
          <w:szCs w:val="24"/>
        </w:rPr>
        <w:t>对应到收款合同上。</w:t>
      </w:r>
    </w:p>
    <w:p w:rsidR="00BF4990" w:rsidRDefault="00BF4990" w:rsidP="00361EF6">
      <w:pPr>
        <w:spacing w:line="220" w:lineRule="atLeast"/>
        <w:ind w:firstLineChars="50" w:firstLine="120"/>
        <w:rPr>
          <w:sz w:val="24"/>
          <w:szCs w:val="24"/>
        </w:rPr>
      </w:pPr>
      <w:r>
        <w:rPr>
          <w:rFonts w:hint="eastAsia"/>
          <w:sz w:val="24"/>
          <w:szCs w:val="24"/>
        </w:rPr>
        <w:t>①</w:t>
      </w:r>
      <w:r>
        <w:rPr>
          <w:rFonts w:hint="eastAsia"/>
          <w:sz w:val="24"/>
          <w:szCs w:val="24"/>
        </w:rPr>
        <w:t xml:space="preserve"> </w:t>
      </w:r>
      <w:r>
        <w:rPr>
          <w:rFonts w:hint="eastAsia"/>
          <w:sz w:val="24"/>
          <w:szCs w:val="24"/>
        </w:rPr>
        <w:t>起草合同</w:t>
      </w:r>
      <w:r w:rsidR="00386060">
        <w:rPr>
          <w:rFonts w:hint="eastAsia"/>
          <w:sz w:val="24"/>
          <w:szCs w:val="24"/>
        </w:rPr>
        <w:t>，确定审批人和审批方式（顺序审批或并行审批）</w:t>
      </w:r>
    </w:p>
    <w:p w:rsidR="00386060" w:rsidRDefault="00386060" w:rsidP="00361EF6">
      <w:pPr>
        <w:spacing w:line="220" w:lineRule="atLeast"/>
        <w:ind w:firstLineChars="50" w:firstLine="120"/>
        <w:rPr>
          <w:sz w:val="24"/>
          <w:szCs w:val="24"/>
        </w:rPr>
      </w:pPr>
      <w:r>
        <w:rPr>
          <w:rFonts w:hint="eastAsia"/>
          <w:sz w:val="24"/>
          <w:szCs w:val="24"/>
        </w:rPr>
        <w:t>②</w:t>
      </w:r>
      <w:r>
        <w:rPr>
          <w:rFonts w:hint="eastAsia"/>
          <w:sz w:val="24"/>
          <w:szCs w:val="24"/>
        </w:rPr>
        <w:t xml:space="preserve"> </w:t>
      </w:r>
      <w:r>
        <w:rPr>
          <w:rFonts w:hint="eastAsia"/>
          <w:sz w:val="24"/>
          <w:szCs w:val="24"/>
        </w:rPr>
        <w:t>判断是否超项目预算，超预算提示修改预算，修改结果随着审批走</w:t>
      </w:r>
    </w:p>
    <w:p w:rsidR="00386060" w:rsidRDefault="00386060" w:rsidP="00361EF6">
      <w:pPr>
        <w:spacing w:line="220" w:lineRule="atLeast"/>
        <w:ind w:firstLineChars="50" w:firstLine="120"/>
        <w:rPr>
          <w:sz w:val="24"/>
          <w:szCs w:val="24"/>
        </w:rPr>
      </w:pPr>
      <w:r>
        <w:rPr>
          <w:rFonts w:hint="eastAsia"/>
          <w:sz w:val="24"/>
          <w:szCs w:val="24"/>
        </w:rPr>
        <w:t>③</w:t>
      </w:r>
      <w:r>
        <w:rPr>
          <w:rFonts w:hint="eastAsia"/>
          <w:sz w:val="24"/>
          <w:szCs w:val="24"/>
        </w:rPr>
        <w:t xml:space="preserve"> </w:t>
      </w:r>
      <w:r>
        <w:rPr>
          <w:rFonts w:hint="eastAsia"/>
          <w:sz w:val="24"/>
          <w:szCs w:val="24"/>
        </w:rPr>
        <w:t>相关审批</w:t>
      </w:r>
    </w:p>
    <w:p w:rsidR="00386060" w:rsidRDefault="00386060" w:rsidP="00361EF6">
      <w:pPr>
        <w:spacing w:line="220" w:lineRule="atLeast"/>
        <w:ind w:firstLineChars="50" w:firstLine="120"/>
        <w:rPr>
          <w:sz w:val="24"/>
          <w:szCs w:val="24"/>
        </w:rPr>
      </w:pPr>
      <w:r>
        <w:rPr>
          <w:rFonts w:hint="eastAsia"/>
          <w:sz w:val="24"/>
          <w:szCs w:val="24"/>
        </w:rPr>
        <w:t>④审批成功，发送通知，起草者。</w:t>
      </w:r>
    </w:p>
    <w:p w:rsidR="00386060" w:rsidRDefault="00386060" w:rsidP="00361EF6">
      <w:pPr>
        <w:spacing w:line="220" w:lineRule="atLeast"/>
        <w:ind w:firstLineChars="50" w:firstLine="120"/>
        <w:rPr>
          <w:sz w:val="24"/>
          <w:szCs w:val="24"/>
        </w:rPr>
      </w:pPr>
      <w:r>
        <w:rPr>
          <w:rFonts w:hint="eastAsia"/>
          <w:sz w:val="24"/>
          <w:szCs w:val="24"/>
        </w:rPr>
        <w:t>⑤</w:t>
      </w:r>
      <w:r>
        <w:rPr>
          <w:rFonts w:hint="eastAsia"/>
          <w:sz w:val="24"/>
          <w:szCs w:val="24"/>
        </w:rPr>
        <w:t xml:space="preserve"> </w:t>
      </w:r>
      <w:r>
        <w:rPr>
          <w:rFonts w:hint="eastAsia"/>
          <w:sz w:val="24"/>
          <w:szCs w:val="24"/>
        </w:rPr>
        <w:t>增加预付</w:t>
      </w:r>
    </w:p>
    <w:p w:rsidR="00386060" w:rsidRDefault="00386060" w:rsidP="00386060">
      <w:pPr>
        <w:spacing w:line="220" w:lineRule="atLeast"/>
        <w:ind w:firstLineChars="50" w:firstLine="120"/>
        <w:rPr>
          <w:sz w:val="24"/>
          <w:szCs w:val="24"/>
        </w:rPr>
      </w:pPr>
      <w:r>
        <w:rPr>
          <w:rFonts w:hint="eastAsia"/>
          <w:sz w:val="24"/>
          <w:szCs w:val="24"/>
        </w:rPr>
        <w:t>⑥</w:t>
      </w:r>
      <w:r>
        <w:rPr>
          <w:rFonts w:hint="eastAsia"/>
          <w:sz w:val="24"/>
          <w:szCs w:val="24"/>
        </w:rPr>
        <w:t xml:space="preserve"> </w:t>
      </w:r>
      <w:r>
        <w:rPr>
          <w:rFonts w:hint="eastAsia"/>
          <w:sz w:val="24"/>
          <w:szCs w:val="24"/>
        </w:rPr>
        <w:t>归档备案</w:t>
      </w:r>
    </w:p>
    <w:p w:rsidR="008C3AE5" w:rsidRDefault="00386060" w:rsidP="00386060">
      <w:pPr>
        <w:spacing w:line="220" w:lineRule="atLeast"/>
        <w:ind w:firstLineChars="50" w:firstLine="120"/>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外协加工合同</w:t>
      </w:r>
    </w:p>
    <w:p w:rsidR="00386060" w:rsidRDefault="00386060" w:rsidP="008C3AE5">
      <w:pPr>
        <w:spacing w:line="220" w:lineRule="atLeast"/>
        <w:ind w:firstLineChars="50" w:firstLine="120"/>
        <w:rPr>
          <w:sz w:val="24"/>
          <w:szCs w:val="24"/>
        </w:rPr>
      </w:pPr>
      <w:r>
        <w:rPr>
          <w:rFonts w:hint="eastAsia"/>
          <w:sz w:val="24"/>
          <w:szCs w:val="24"/>
        </w:rPr>
        <w:t>外协加工合同是指各中心提出的外协需求，营销贸易中心的国内协作部与外面的外协厂签订的合同。无专属项目，以为可能涉及到不同部门的不同外协需求。</w:t>
      </w:r>
    </w:p>
    <w:p w:rsidR="00386060" w:rsidRDefault="00386060" w:rsidP="00386060">
      <w:pPr>
        <w:spacing w:line="220" w:lineRule="atLeast"/>
        <w:ind w:firstLineChars="50" w:firstLine="120"/>
        <w:rPr>
          <w:sz w:val="24"/>
          <w:szCs w:val="24"/>
        </w:rPr>
      </w:pPr>
      <w:r>
        <w:rPr>
          <w:rFonts w:hint="eastAsia"/>
          <w:sz w:val="24"/>
          <w:szCs w:val="24"/>
        </w:rPr>
        <w:t>①</w:t>
      </w:r>
      <w:r>
        <w:rPr>
          <w:rFonts w:hint="eastAsia"/>
          <w:sz w:val="24"/>
          <w:szCs w:val="24"/>
        </w:rPr>
        <w:t xml:space="preserve"> </w:t>
      </w:r>
      <w:r>
        <w:rPr>
          <w:rFonts w:hint="eastAsia"/>
          <w:sz w:val="24"/>
          <w:szCs w:val="24"/>
        </w:rPr>
        <w:t>起草合同，确定审批人和审批方式（顺序审批或并行审批）</w:t>
      </w:r>
    </w:p>
    <w:p w:rsidR="00386060" w:rsidRDefault="00386060" w:rsidP="00386060">
      <w:pPr>
        <w:spacing w:line="220" w:lineRule="atLeast"/>
        <w:ind w:firstLineChars="50" w:firstLine="120"/>
        <w:rPr>
          <w:sz w:val="24"/>
          <w:szCs w:val="24"/>
        </w:rPr>
      </w:pPr>
      <w:r>
        <w:rPr>
          <w:rFonts w:hint="eastAsia"/>
          <w:sz w:val="24"/>
          <w:szCs w:val="24"/>
        </w:rPr>
        <w:t>②</w:t>
      </w:r>
      <w:r>
        <w:rPr>
          <w:rFonts w:hint="eastAsia"/>
          <w:sz w:val="24"/>
          <w:szCs w:val="24"/>
        </w:rPr>
        <w:t xml:space="preserve"> </w:t>
      </w:r>
      <w:r>
        <w:rPr>
          <w:rFonts w:hint="eastAsia"/>
          <w:sz w:val="24"/>
          <w:szCs w:val="24"/>
        </w:rPr>
        <w:t>相关审批</w:t>
      </w:r>
    </w:p>
    <w:p w:rsidR="00386060" w:rsidRDefault="00386060" w:rsidP="00386060">
      <w:pPr>
        <w:spacing w:line="220" w:lineRule="atLeast"/>
        <w:ind w:firstLineChars="50" w:firstLine="120"/>
        <w:rPr>
          <w:sz w:val="24"/>
          <w:szCs w:val="24"/>
        </w:rPr>
      </w:pPr>
      <w:r>
        <w:rPr>
          <w:rFonts w:hint="eastAsia"/>
          <w:sz w:val="24"/>
          <w:szCs w:val="24"/>
        </w:rPr>
        <w:t>③审批成功，发送通知，起草者。</w:t>
      </w:r>
    </w:p>
    <w:p w:rsidR="00386060" w:rsidRDefault="00386060" w:rsidP="00386060">
      <w:pPr>
        <w:spacing w:line="220" w:lineRule="atLeast"/>
        <w:ind w:firstLineChars="50" w:firstLine="120"/>
        <w:rPr>
          <w:sz w:val="24"/>
          <w:szCs w:val="24"/>
        </w:rPr>
      </w:pPr>
      <w:r>
        <w:rPr>
          <w:rFonts w:hint="eastAsia"/>
          <w:sz w:val="24"/>
          <w:szCs w:val="24"/>
        </w:rPr>
        <w:t>④</w:t>
      </w:r>
      <w:r>
        <w:rPr>
          <w:rFonts w:hint="eastAsia"/>
          <w:sz w:val="24"/>
          <w:szCs w:val="24"/>
        </w:rPr>
        <w:t xml:space="preserve"> </w:t>
      </w:r>
      <w:r>
        <w:rPr>
          <w:rFonts w:hint="eastAsia"/>
          <w:sz w:val="24"/>
          <w:szCs w:val="24"/>
        </w:rPr>
        <w:t>增加预付</w:t>
      </w:r>
    </w:p>
    <w:p w:rsidR="00386060" w:rsidRDefault="00386060" w:rsidP="00386060">
      <w:pPr>
        <w:spacing w:line="220" w:lineRule="atLeast"/>
        <w:ind w:firstLineChars="50" w:firstLine="120"/>
        <w:rPr>
          <w:sz w:val="24"/>
          <w:szCs w:val="24"/>
        </w:rPr>
      </w:pPr>
      <w:r>
        <w:rPr>
          <w:rFonts w:hint="eastAsia"/>
          <w:sz w:val="24"/>
          <w:szCs w:val="24"/>
        </w:rPr>
        <w:t>⑤</w:t>
      </w:r>
      <w:r>
        <w:rPr>
          <w:rFonts w:hint="eastAsia"/>
          <w:sz w:val="24"/>
          <w:szCs w:val="24"/>
        </w:rPr>
        <w:t xml:space="preserve"> </w:t>
      </w:r>
      <w:r>
        <w:rPr>
          <w:rFonts w:hint="eastAsia"/>
          <w:sz w:val="24"/>
          <w:szCs w:val="24"/>
        </w:rPr>
        <w:t>归档备案</w:t>
      </w:r>
    </w:p>
    <w:p w:rsidR="00D7477F" w:rsidRDefault="00D7477F" w:rsidP="00D7477F">
      <w:pPr>
        <w:spacing w:line="220" w:lineRule="atLeast"/>
        <w:ind w:firstLineChars="150" w:firstLine="360"/>
        <w:rPr>
          <w:sz w:val="24"/>
          <w:szCs w:val="24"/>
        </w:rPr>
      </w:pPr>
    </w:p>
    <w:p w:rsidR="00B96CCC" w:rsidRDefault="00B96CCC" w:rsidP="00D7477F">
      <w:pPr>
        <w:spacing w:line="220" w:lineRule="atLeast"/>
        <w:ind w:firstLineChars="150" w:firstLine="360"/>
        <w:rPr>
          <w:sz w:val="24"/>
          <w:szCs w:val="24"/>
        </w:rPr>
      </w:pPr>
      <w:r>
        <w:rPr>
          <w:rFonts w:hint="eastAsia"/>
          <w:sz w:val="24"/>
          <w:szCs w:val="24"/>
        </w:rPr>
        <w:t>（</w:t>
      </w:r>
      <w:r>
        <w:rPr>
          <w:rFonts w:hint="eastAsia"/>
          <w:sz w:val="24"/>
          <w:szCs w:val="24"/>
        </w:rPr>
        <w:t>3</w:t>
      </w:r>
      <w:r>
        <w:rPr>
          <w:rFonts w:hint="eastAsia"/>
          <w:sz w:val="24"/>
          <w:szCs w:val="24"/>
        </w:rPr>
        <w:t>）采购合同或临时采购单</w:t>
      </w:r>
      <w:r w:rsidR="00B226A6">
        <w:rPr>
          <w:rFonts w:hint="eastAsia"/>
          <w:sz w:val="24"/>
          <w:szCs w:val="24"/>
        </w:rPr>
        <w:t>（采购部）</w:t>
      </w:r>
    </w:p>
    <w:p w:rsidR="00B226A6" w:rsidRDefault="00B226A6" w:rsidP="008C3AE5">
      <w:pPr>
        <w:spacing w:line="220" w:lineRule="atLeast"/>
        <w:ind w:firstLineChars="50" w:firstLine="120"/>
        <w:rPr>
          <w:sz w:val="24"/>
          <w:szCs w:val="24"/>
        </w:rPr>
      </w:pPr>
      <w:r>
        <w:rPr>
          <w:rFonts w:hint="eastAsia"/>
          <w:sz w:val="24"/>
          <w:szCs w:val="24"/>
        </w:rPr>
        <w:t>采购部发生的采购可能发生集中采购，集中采购就是把各个部门的需求单明细分开来，相同物品和一个厂家签合同或临时采购单，但大多数情况下会按照项目单独采购。</w:t>
      </w:r>
    </w:p>
    <w:p w:rsidR="00BC6311" w:rsidRDefault="00BC6311" w:rsidP="008C3AE5">
      <w:pPr>
        <w:spacing w:line="220" w:lineRule="atLeast"/>
        <w:ind w:firstLineChars="50" w:firstLine="120"/>
        <w:rPr>
          <w:sz w:val="24"/>
          <w:szCs w:val="24"/>
        </w:rPr>
      </w:pPr>
      <w:r>
        <w:rPr>
          <w:rFonts w:hint="eastAsia"/>
          <w:sz w:val="24"/>
          <w:szCs w:val="24"/>
        </w:rPr>
        <w:t>默认审批：合同额</w:t>
      </w:r>
      <w:r>
        <w:rPr>
          <w:rFonts w:hint="eastAsia"/>
          <w:sz w:val="24"/>
          <w:szCs w:val="24"/>
        </w:rPr>
        <w:t>&lt;5</w:t>
      </w:r>
      <w:r>
        <w:rPr>
          <w:rFonts w:hint="eastAsia"/>
          <w:sz w:val="24"/>
          <w:szCs w:val="24"/>
        </w:rPr>
        <w:t>万，管理部主任（采购经理的上级），财务总监</w:t>
      </w:r>
    </w:p>
    <w:p w:rsidR="00BC6311" w:rsidRDefault="00BC6311" w:rsidP="008C3AE5">
      <w:pPr>
        <w:spacing w:line="220" w:lineRule="atLeast"/>
        <w:ind w:firstLineChars="50" w:firstLine="120"/>
        <w:rPr>
          <w:sz w:val="24"/>
          <w:szCs w:val="24"/>
        </w:rPr>
      </w:pPr>
      <w:r>
        <w:rPr>
          <w:rFonts w:hint="eastAsia"/>
          <w:sz w:val="24"/>
          <w:szCs w:val="24"/>
        </w:rPr>
        <w:t xml:space="preserve">                &lt;50</w:t>
      </w:r>
      <w:r>
        <w:rPr>
          <w:rFonts w:hint="eastAsia"/>
          <w:sz w:val="24"/>
          <w:szCs w:val="24"/>
        </w:rPr>
        <w:t>万</w:t>
      </w:r>
      <w:r>
        <w:rPr>
          <w:rFonts w:hint="eastAsia"/>
          <w:sz w:val="24"/>
          <w:szCs w:val="24"/>
        </w:rPr>
        <w:t xml:space="preserve"> &gt;5</w:t>
      </w:r>
      <w:r>
        <w:rPr>
          <w:rFonts w:hint="eastAsia"/>
          <w:sz w:val="24"/>
          <w:szCs w:val="24"/>
        </w:rPr>
        <w:t>万</w:t>
      </w:r>
      <w:r>
        <w:rPr>
          <w:rFonts w:hint="eastAsia"/>
          <w:sz w:val="24"/>
          <w:szCs w:val="24"/>
        </w:rPr>
        <w:t xml:space="preserve">   </w:t>
      </w:r>
      <w:r>
        <w:rPr>
          <w:rFonts w:hint="eastAsia"/>
          <w:sz w:val="24"/>
          <w:szCs w:val="24"/>
        </w:rPr>
        <w:t>加总经理</w:t>
      </w:r>
    </w:p>
    <w:p w:rsidR="00BC6311" w:rsidRDefault="00BC6311" w:rsidP="008C3AE5">
      <w:pPr>
        <w:spacing w:line="220" w:lineRule="atLeast"/>
        <w:ind w:firstLineChars="50" w:firstLine="120"/>
        <w:rPr>
          <w:sz w:val="24"/>
          <w:szCs w:val="24"/>
        </w:rPr>
      </w:pPr>
      <w:r>
        <w:rPr>
          <w:rFonts w:hint="eastAsia"/>
          <w:sz w:val="24"/>
          <w:szCs w:val="24"/>
        </w:rPr>
        <w:lastRenderedPageBreak/>
        <w:t xml:space="preserve">                 &gt;50</w:t>
      </w:r>
      <w:r>
        <w:rPr>
          <w:rFonts w:hint="eastAsia"/>
          <w:sz w:val="24"/>
          <w:szCs w:val="24"/>
        </w:rPr>
        <w:t>万</w:t>
      </w:r>
      <w:r>
        <w:rPr>
          <w:rFonts w:hint="eastAsia"/>
          <w:sz w:val="24"/>
          <w:szCs w:val="24"/>
        </w:rPr>
        <w:t xml:space="preserve">            </w:t>
      </w:r>
      <w:r>
        <w:rPr>
          <w:rFonts w:hint="eastAsia"/>
          <w:sz w:val="24"/>
          <w:szCs w:val="24"/>
        </w:rPr>
        <w:t>加董事长</w:t>
      </w:r>
    </w:p>
    <w:p w:rsidR="00BC6311" w:rsidRDefault="00BC6311" w:rsidP="00BC6311">
      <w:pPr>
        <w:spacing w:line="220" w:lineRule="atLeast"/>
        <w:ind w:firstLineChars="50" w:firstLine="120"/>
        <w:rPr>
          <w:sz w:val="24"/>
          <w:szCs w:val="24"/>
        </w:rPr>
      </w:pPr>
      <w:r>
        <w:rPr>
          <w:rFonts w:hint="eastAsia"/>
          <w:sz w:val="24"/>
          <w:szCs w:val="24"/>
        </w:rPr>
        <w:t xml:space="preserve">                </w:t>
      </w:r>
      <w:r>
        <w:rPr>
          <w:rFonts w:hint="eastAsia"/>
          <w:sz w:val="24"/>
          <w:szCs w:val="24"/>
        </w:rPr>
        <w:t>临时采购单额</w:t>
      </w:r>
      <w:r>
        <w:rPr>
          <w:rFonts w:hint="eastAsia"/>
          <w:sz w:val="24"/>
          <w:szCs w:val="24"/>
        </w:rPr>
        <w:t>&lt;0.3</w:t>
      </w:r>
      <w:r>
        <w:rPr>
          <w:rFonts w:hint="eastAsia"/>
          <w:sz w:val="24"/>
          <w:szCs w:val="24"/>
        </w:rPr>
        <w:t>万，管理部主任（采购经理的上级）</w:t>
      </w:r>
    </w:p>
    <w:p w:rsidR="00BC6311" w:rsidRDefault="00BC6311" w:rsidP="00BC6311">
      <w:pPr>
        <w:spacing w:line="220" w:lineRule="atLeast"/>
        <w:ind w:firstLineChars="50" w:firstLine="120"/>
        <w:rPr>
          <w:sz w:val="24"/>
          <w:szCs w:val="24"/>
        </w:rPr>
      </w:pPr>
      <w:r>
        <w:rPr>
          <w:rFonts w:hint="eastAsia"/>
          <w:sz w:val="24"/>
          <w:szCs w:val="24"/>
        </w:rPr>
        <w:t xml:space="preserve">                &lt;3</w:t>
      </w:r>
      <w:r>
        <w:rPr>
          <w:rFonts w:hint="eastAsia"/>
          <w:sz w:val="24"/>
          <w:szCs w:val="24"/>
        </w:rPr>
        <w:t>万</w:t>
      </w:r>
      <w:r>
        <w:rPr>
          <w:rFonts w:hint="eastAsia"/>
          <w:sz w:val="24"/>
          <w:szCs w:val="24"/>
        </w:rPr>
        <w:t xml:space="preserve"> &gt;0.3</w:t>
      </w:r>
      <w:r>
        <w:rPr>
          <w:rFonts w:hint="eastAsia"/>
          <w:sz w:val="24"/>
          <w:szCs w:val="24"/>
        </w:rPr>
        <w:t>万</w:t>
      </w:r>
      <w:r>
        <w:rPr>
          <w:rFonts w:hint="eastAsia"/>
          <w:sz w:val="24"/>
          <w:szCs w:val="24"/>
        </w:rPr>
        <w:t xml:space="preserve">   </w:t>
      </w:r>
      <w:r>
        <w:rPr>
          <w:rFonts w:hint="eastAsia"/>
          <w:sz w:val="24"/>
          <w:szCs w:val="24"/>
        </w:rPr>
        <w:t>加财务总监和总经理</w:t>
      </w:r>
    </w:p>
    <w:p w:rsidR="00B96CCC" w:rsidRDefault="00B226A6" w:rsidP="008C3AE5">
      <w:pPr>
        <w:spacing w:line="220" w:lineRule="atLeast"/>
        <w:ind w:firstLineChars="50" w:firstLine="120"/>
        <w:rPr>
          <w:sz w:val="24"/>
          <w:szCs w:val="24"/>
        </w:rPr>
      </w:pPr>
      <w:r>
        <w:rPr>
          <w:rFonts w:hint="eastAsia"/>
          <w:sz w:val="24"/>
          <w:szCs w:val="24"/>
        </w:rPr>
        <w:t>①</w:t>
      </w:r>
      <w:r>
        <w:rPr>
          <w:rFonts w:hint="eastAsia"/>
          <w:sz w:val="24"/>
          <w:szCs w:val="24"/>
        </w:rPr>
        <w:t xml:space="preserve">  </w:t>
      </w:r>
      <w:r>
        <w:rPr>
          <w:rFonts w:hint="eastAsia"/>
          <w:sz w:val="24"/>
          <w:szCs w:val="24"/>
        </w:rPr>
        <w:t>采购部生成采购订单，并根据情况确定是采购合同还是临时采购单，</w:t>
      </w:r>
    </w:p>
    <w:p w:rsidR="00B226A6" w:rsidRDefault="00B226A6" w:rsidP="008C3AE5">
      <w:pPr>
        <w:spacing w:line="220" w:lineRule="atLeast"/>
        <w:ind w:firstLineChars="50" w:firstLine="120"/>
        <w:rPr>
          <w:sz w:val="24"/>
          <w:szCs w:val="24"/>
        </w:rPr>
      </w:pPr>
      <w:r>
        <w:rPr>
          <w:rFonts w:hint="eastAsia"/>
          <w:sz w:val="24"/>
          <w:szCs w:val="24"/>
        </w:rPr>
        <w:t xml:space="preserve">     </w:t>
      </w:r>
      <w:r>
        <w:rPr>
          <w:rFonts w:hint="eastAsia"/>
          <w:sz w:val="24"/>
          <w:szCs w:val="24"/>
        </w:rPr>
        <w:t>起草采购合同或临时采购单。</w:t>
      </w:r>
    </w:p>
    <w:p w:rsidR="00B226A6" w:rsidRDefault="00B226A6" w:rsidP="008C3AE5">
      <w:pPr>
        <w:spacing w:line="220" w:lineRule="atLeast"/>
        <w:ind w:firstLineChars="50" w:firstLine="120"/>
        <w:rPr>
          <w:sz w:val="24"/>
          <w:szCs w:val="24"/>
        </w:rPr>
      </w:pPr>
      <w:r>
        <w:rPr>
          <w:rFonts w:hint="eastAsia"/>
          <w:sz w:val="24"/>
          <w:szCs w:val="24"/>
        </w:rPr>
        <w:t>②</w:t>
      </w:r>
      <w:r>
        <w:rPr>
          <w:rFonts w:hint="eastAsia"/>
          <w:sz w:val="24"/>
          <w:szCs w:val="24"/>
        </w:rPr>
        <w:t xml:space="preserve"> </w:t>
      </w:r>
      <w:r>
        <w:rPr>
          <w:rFonts w:hint="eastAsia"/>
          <w:sz w:val="24"/>
          <w:szCs w:val="24"/>
        </w:rPr>
        <w:t>采购经理确认，确定审批人和审批方式（顺序审批或并行审批）</w:t>
      </w:r>
    </w:p>
    <w:p w:rsidR="00B226A6" w:rsidRDefault="00B226A6" w:rsidP="008C3AE5">
      <w:pPr>
        <w:spacing w:line="220" w:lineRule="atLeast"/>
        <w:ind w:firstLineChars="50" w:firstLine="120"/>
        <w:rPr>
          <w:sz w:val="24"/>
          <w:szCs w:val="24"/>
        </w:rPr>
      </w:pPr>
      <w:r>
        <w:rPr>
          <w:rFonts w:hint="eastAsia"/>
          <w:sz w:val="24"/>
          <w:szCs w:val="24"/>
        </w:rPr>
        <w:t>③</w:t>
      </w:r>
      <w:r>
        <w:rPr>
          <w:rFonts w:hint="eastAsia"/>
          <w:sz w:val="24"/>
          <w:szCs w:val="24"/>
        </w:rPr>
        <w:t xml:space="preserve"> </w:t>
      </w:r>
      <w:r w:rsidR="00BC6311">
        <w:rPr>
          <w:rFonts w:hint="eastAsia"/>
          <w:sz w:val="24"/>
          <w:szCs w:val="24"/>
        </w:rPr>
        <w:t>相关审批</w:t>
      </w:r>
    </w:p>
    <w:p w:rsidR="00BC6311" w:rsidRDefault="00BC6311" w:rsidP="008C3AE5">
      <w:pPr>
        <w:spacing w:line="220" w:lineRule="atLeast"/>
        <w:ind w:firstLineChars="50" w:firstLine="120"/>
        <w:rPr>
          <w:sz w:val="24"/>
          <w:szCs w:val="24"/>
        </w:rPr>
      </w:pPr>
      <w:r>
        <w:rPr>
          <w:rFonts w:hint="eastAsia"/>
          <w:sz w:val="24"/>
          <w:szCs w:val="24"/>
        </w:rPr>
        <w:t>④</w:t>
      </w:r>
      <w:r>
        <w:rPr>
          <w:rFonts w:hint="eastAsia"/>
          <w:sz w:val="24"/>
          <w:szCs w:val="24"/>
        </w:rPr>
        <w:t xml:space="preserve"> </w:t>
      </w:r>
      <w:r>
        <w:rPr>
          <w:rFonts w:hint="eastAsia"/>
          <w:sz w:val="24"/>
          <w:szCs w:val="24"/>
        </w:rPr>
        <w:t>增加预付</w:t>
      </w:r>
    </w:p>
    <w:p w:rsidR="00BC6311" w:rsidRDefault="00BC6311" w:rsidP="008C3AE5">
      <w:pPr>
        <w:spacing w:line="220" w:lineRule="atLeast"/>
        <w:ind w:firstLineChars="50" w:firstLine="120"/>
        <w:rPr>
          <w:sz w:val="24"/>
          <w:szCs w:val="24"/>
        </w:rPr>
      </w:pPr>
      <w:r>
        <w:rPr>
          <w:rFonts w:hint="eastAsia"/>
          <w:sz w:val="24"/>
          <w:szCs w:val="24"/>
        </w:rPr>
        <w:t>⑤</w:t>
      </w:r>
      <w:r>
        <w:rPr>
          <w:rFonts w:hint="eastAsia"/>
          <w:sz w:val="24"/>
          <w:szCs w:val="24"/>
        </w:rPr>
        <w:t xml:space="preserve"> </w:t>
      </w:r>
      <w:r>
        <w:rPr>
          <w:rFonts w:hint="eastAsia"/>
          <w:sz w:val="24"/>
          <w:szCs w:val="24"/>
        </w:rPr>
        <w:t>合格供方管理</w:t>
      </w:r>
      <w:r>
        <w:rPr>
          <w:rFonts w:hint="eastAsia"/>
          <w:sz w:val="24"/>
          <w:szCs w:val="24"/>
        </w:rPr>
        <w:t xml:space="preserve"> </w:t>
      </w:r>
      <w:r>
        <w:rPr>
          <w:rFonts w:hint="eastAsia"/>
          <w:sz w:val="24"/>
          <w:szCs w:val="24"/>
        </w:rPr>
        <w:t>如果是新供方，采购经理维护合格供方名目（新增合格供方）</w:t>
      </w:r>
    </w:p>
    <w:p w:rsidR="00BC6311" w:rsidRDefault="00BC6311" w:rsidP="008C3AE5">
      <w:pPr>
        <w:spacing w:line="220" w:lineRule="atLeast"/>
        <w:ind w:firstLineChars="50" w:firstLine="120"/>
        <w:rPr>
          <w:sz w:val="24"/>
          <w:szCs w:val="24"/>
        </w:rPr>
      </w:pPr>
      <w:r>
        <w:rPr>
          <w:rFonts w:hint="eastAsia"/>
          <w:sz w:val="24"/>
          <w:szCs w:val="24"/>
        </w:rPr>
        <w:t xml:space="preserve">     </w:t>
      </w:r>
      <w:r>
        <w:rPr>
          <w:rFonts w:hint="eastAsia"/>
          <w:sz w:val="24"/>
          <w:szCs w:val="24"/>
        </w:rPr>
        <w:t>已是合格供方的，执行⑥</w:t>
      </w:r>
    </w:p>
    <w:p w:rsidR="00BC6311" w:rsidRDefault="00BC6311" w:rsidP="008C3AE5">
      <w:pPr>
        <w:spacing w:line="220" w:lineRule="atLeast"/>
        <w:ind w:firstLineChars="50" w:firstLine="120"/>
        <w:rPr>
          <w:sz w:val="24"/>
          <w:szCs w:val="24"/>
        </w:rPr>
      </w:pPr>
      <w:r>
        <w:rPr>
          <w:rFonts w:hint="eastAsia"/>
          <w:sz w:val="24"/>
          <w:szCs w:val="24"/>
        </w:rPr>
        <w:t>⑥</w:t>
      </w:r>
      <w:r>
        <w:rPr>
          <w:rFonts w:hint="eastAsia"/>
          <w:sz w:val="24"/>
          <w:szCs w:val="24"/>
        </w:rPr>
        <w:t xml:space="preserve"> </w:t>
      </w:r>
      <w:r>
        <w:rPr>
          <w:rFonts w:hint="eastAsia"/>
          <w:sz w:val="24"/>
          <w:szCs w:val="24"/>
        </w:rPr>
        <w:t>通知起草人</w:t>
      </w:r>
    </w:p>
    <w:p w:rsidR="00BC6311" w:rsidRDefault="00BC6311" w:rsidP="008C3AE5">
      <w:pPr>
        <w:spacing w:line="220" w:lineRule="atLeast"/>
        <w:ind w:firstLineChars="50" w:firstLine="120"/>
        <w:rPr>
          <w:sz w:val="24"/>
          <w:szCs w:val="24"/>
        </w:rPr>
      </w:pPr>
      <w:r>
        <w:rPr>
          <w:rFonts w:hint="eastAsia"/>
          <w:sz w:val="24"/>
          <w:szCs w:val="24"/>
        </w:rPr>
        <w:t>⑦</w:t>
      </w:r>
      <w:r>
        <w:rPr>
          <w:rFonts w:hint="eastAsia"/>
          <w:sz w:val="24"/>
          <w:szCs w:val="24"/>
        </w:rPr>
        <w:t xml:space="preserve">  </w:t>
      </w:r>
      <w:r>
        <w:rPr>
          <w:rFonts w:hint="eastAsia"/>
          <w:sz w:val="24"/>
          <w:szCs w:val="24"/>
        </w:rPr>
        <w:t>归档备案</w:t>
      </w:r>
    </w:p>
    <w:p w:rsidR="00BC6311" w:rsidRDefault="00BC6311" w:rsidP="008C3AE5">
      <w:pPr>
        <w:spacing w:line="220" w:lineRule="atLeast"/>
        <w:ind w:firstLineChars="50" w:firstLine="120"/>
        <w:rPr>
          <w:sz w:val="24"/>
          <w:szCs w:val="24"/>
        </w:rPr>
      </w:pPr>
      <w:r>
        <w:rPr>
          <w:rFonts w:hint="eastAsia"/>
          <w:sz w:val="24"/>
          <w:szCs w:val="24"/>
        </w:rPr>
        <w:t>（</w:t>
      </w:r>
      <w:r>
        <w:rPr>
          <w:rFonts w:hint="eastAsia"/>
          <w:sz w:val="24"/>
          <w:szCs w:val="24"/>
        </w:rPr>
        <w:t>4</w:t>
      </w:r>
      <w:r>
        <w:rPr>
          <w:rFonts w:hint="eastAsia"/>
          <w:sz w:val="24"/>
          <w:szCs w:val="24"/>
        </w:rPr>
        <w:t>）采购合同或临时采购单（其他部门）</w:t>
      </w:r>
    </w:p>
    <w:p w:rsidR="00BC6311" w:rsidRDefault="00BC6311" w:rsidP="008C3AE5">
      <w:pPr>
        <w:spacing w:line="220" w:lineRule="atLeast"/>
        <w:ind w:firstLineChars="50" w:firstLine="120"/>
        <w:rPr>
          <w:sz w:val="24"/>
          <w:szCs w:val="24"/>
        </w:rPr>
      </w:pPr>
      <w:r>
        <w:rPr>
          <w:rFonts w:hint="eastAsia"/>
          <w:sz w:val="24"/>
          <w:szCs w:val="24"/>
        </w:rPr>
        <w:t xml:space="preserve">        </w:t>
      </w:r>
      <w:r>
        <w:rPr>
          <w:rFonts w:hint="eastAsia"/>
          <w:sz w:val="24"/>
          <w:szCs w:val="24"/>
        </w:rPr>
        <w:t>各个部门自主采购所签的合同和临时采购单</w:t>
      </w:r>
      <w:r w:rsidR="003E500A">
        <w:rPr>
          <w:rFonts w:hint="eastAsia"/>
          <w:sz w:val="24"/>
          <w:szCs w:val="24"/>
        </w:rPr>
        <w:t>。</w:t>
      </w:r>
    </w:p>
    <w:p w:rsidR="003E500A" w:rsidRDefault="003E500A" w:rsidP="003E500A">
      <w:pPr>
        <w:spacing w:line="220" w:lineRule="atLeast"/>
        <w:ind w:firstLineChars="50" w:firstLine="120"/>
        <w:rPr>
          <w:sz w:val="24"/>
          <w:szCs w:val="24"/>
        </w:rPr>
      </w:pPr>
      <w:r>
        <w:rPr>
          <w:rFonts w:hint="eastAsia"/>
          <w:sz w:val="24"/>
          <w:szCs w:val="24"/>
        </w:rPr>
        <w:t xml:space="preserve">        </w:t>
      </w:r>
      <w:r>
        <w:rPr>
          <w:rFonts w:hint="eastAsia"/>
          <w:sz w:val="24"/>
          <w:szCs w:val="24"/>
        </w:rPr>
        <w:t>这部分是没提需求的，自己采购的，一般为低值易耗和特殊物品，都归属到项目当中。</w:t>
      </w:r>
    </w:p>
    <w:p w:rsidR="003422A1" w:rsidRPr="003422A1" w:rsidRDefault="003422A1" w:rsidP="003E500A">
      <w:pPr>
        <w:spacing w:line="220" w:lineRule="atLeast"/>
        <w:ind w:firstLineChars="50" w:firstLine="120"/>
        <w:rPr>
          <w:b/>
          <w:sz w:val="24"/>
          <w:szCs w:val="24"/>
        </w:rPr>
      </w:pPr>
      <w:r>
        <w:rPr>
          <w:rFonts w:hint="eastAsia"/>
          <w:sz w:val="24"/>
          <w:szCs w:val="24"/>
        </w:rPr>
        <w:t xml:space="preserve">        </w:t>
      </w:r>
      <w:r w:rsidRPr="003422A1">
        <w:rPr>
          <w:rFonts w:hint="eastAsia"/>
          <w:b/>
          <w:sz w:val="24"/>
          <w:szCs w:val="24"/>
        </w:rPr>
        <w:t>要对应到收款合同号上。</w:t>
      </w:r>
    </w:p>
    <w:p w:rsidR="003E500A" w:rsidRDefault="003E500A" w:rsidP="003E500A">
      <w:pPr>
        <w:spacing w:line="220" w:lineRule="atLeast"/>
        <w:ind w:firstLineChars="50" w:firstLine="120"/>
        <w:rPr>
          <w:sz w:val="24"/>
          <w:szCs w:val="24"/>
        </w:rPr>
      </w:pPr>
      <w:r>
        <w:rPr>
          <w:rFonts w:hint="eastAsia"/>
          <w:sz w:val="24"/>
          <w:szCs w:val="24"/>
        </w:rPr>
        <w:t>①</w:t>
      </w:r>
      <w:r>
        <w:rPr>
          <w:rFonts w:hint="eastAsia"/>
          <w:sz w:val="24"/>
          <w:szCs w:val="24"/>
        </w:rPr>
        <w:t xml:space="preserve"> </w:t>
      </w:r>
      <w:r>
        <w:rPr>
          <w:rFonts w:hint="eastAsia"/>
          <w:sz w:val="24"/>
          <w:szCs w:val="24"/>
        </w:rPr>
        <w:t>项目负责人生成采购订单，并根据情况确定是采购合同还是临时采购单，</w:t>
      </w:r>
    </w:p>
    <w:p w:rsidR="003E500A" w:rsidRDefault="003E500A" w:rsidP="003E500A">
      <w:pPr>
        <w:spacing w:line="220" w:lineRule="atLeast"/>
        <w:ind w:firstLineChars="50" w:firstLine="120"/>
        <w:rPr>
          <w:sz w:val="24"/>
          <w:szCs w:val="24"/>
        </w:rPr>
      </w:pPr>
      <w:r>
        <w:rPr>
          <w:rFonts w:hint="eastAsia"/>
          <w:sz w:val="24"/>
          <w:szCs w:val="24"/>
        </w:rPr>
        <w:t xml:space="preserve">     </w:t>
      </w:r>
      <w:r>
        <w:rPr>
          <w:rFonts w:hint="eastAsia"/>
          <w:sz w:val="24"/>
          <w:szCs w:val="24"/>
        </w:rPr>
        <w:t>起草采购合同或临时采购单。确定审批人和审批方式（顺序审批或并行审批）</w:t>
      </w:r>
    </w:p>
    <w:p w:rsidR="003E500A" w:rsidRDefault="003E500A" w:rsidP="003E500A">
      <w:pPr>
        <w:spacing w:line="220" w:lineRule="atLeast"/>
        <w:ind w:firstLineChars="50" w:firstLine="120"/>
        <w:rPr>
          <w:sz w:val="24"/>
          <w:szCs w:val="24"/>
        </w:rPr>
      </w:pPr>
      <w:r>
        <w:rPr>
          <w:rFonts w:hint="eastAsia"/>
          <w:sz w:val="24"/>
          <w:szCs w:val="24"/>
        </w:rPr>
        <w:t>②</w:t>
      </w:r>
      <w:r>
        <w:rPr>
          <w:rFonts w:hint="eastAsia"/>
          <w:sz w:val="24"/>
          <w:szCs w:val="24"/>
        </w:rPr>
        <w:t xml:space="preserve">  </w:t>
      </w:r>
      <w:r>
        <w:rPr>
          <w:rFonts w:hint="eastAsia"/>
          <w:sz w:val="24"/>
          <w:szCs w:val="24"/>
        </w:rPr>
        <w:t>判断是否超项目预算，超项目预算提示修改预算，修改结果随着审批走</w:t>
      </w:r>
    </w:p>
    <w:p w:rsidR="003E500A" w:rsidRDefault="003E500A" w:rsidP="003E500A">
      <w:pPr>
        <w:spacing w:line="220" w:lineRule="atLeast"/>
        <w:ind w:firstLineChars="50" w:firstLine="120"/>
        <w:rPr>
          <w:sz w:val="24"/>
          <w:szCs w:val="24"/>
        </w:rPr>
      </w:pPr>
      <w:r>
        <w:rPr>
          <w:rFonts w:hint="eastAsia"/>
          <w:sz w:val="24"/>
          <w:szCs w:val="24"/>
        </w:rPr>
        <w:t>③</w:t>
      </w:r>
      <w:r>
        <w:rPr>
          <w:rFonts w:hint="eastAsia"/>
          <w:sz w:val="24"/>
          <w:szCs w:val="24"/>
        </w:rPr>
        <w:t xml:space="preserve"> </w:t>
      </w:r>
      <w:r>
        <w:rPr>
          <w:rFonts w:hint="eastAsia"/>
          <w:sz w:val="24"/>
          <w:szCs w:val="24"/>
        </w:rPr>
        <w:t>相关审批</w:t>
      </w:r>
    </w:p>
    <w:p w:rsidR="007C66FD" w:rsidRDefault="007C66FD" w:rsidP="00DD23EA">
      <w:pPr>
        <w:spacing w:line="220" w:lineRule="atLeast"/>
        <w:ind w:leftChars="404" w:left="1369" w:hangingChars="200" w:hanging="480"/>
        <w:rPr>
          <w:sz w:val="24"/>
          <w:szCs w:val="24"/>
        </w:rPr>
      </w:pPr>
      <w:r>
        <w:rPr>
          <w:rFonts w:hint="eastAsia"/>
          <w:sz w:val="24"/>
          <w:szCs w:val="24"/>
        </w:rPr>
        <w:t xml:space="preserve"> </w:t>
      </w:r>
      <w:r>
        <w:rPr>
          <w:rFonts w:hint="eastAsia"/>
          <w:sz w:val="24"/>
          <w:szCs w:val="24"/>
        </w:rPr>
        <w:t>默认审批：合同额</w:t>
      </w:r>
      <w:r>
        <w:rPr>
          <w:rFonts w:hint="eastAsia"/>
          <w:sz w:val="24"/>
          <w:szCs w:val="24"/>
        </w:rPr>
        <w:t>&lt;5</w:t>
      </w:r>
      <w:r>
        <w:rPr>
          <w:rFonts w:hint="eastAsia"/>
          <w:sz w:val="24"/>
          <w:szCs w:val="24"/>
        </w:rPr>
        <w:t>万，部门领导，中心主任，该中心的主管副总，财务总监</w:t>
      </w:r>
    </w:p>
    <w:p w:rsidR="007C66FD" w:rsidRDefault="007C66FD" w:rsidP="007C66FD">
      <w:pPr>
        <w:spacing w:line="220" w:lineRule="atLeast"/>
        <w:ind w:firstLineChars="50" w:firstLine="120"/>
        <w:rPr>
          <w:sz w:val="24"/>
          <w:szCs w:val="24"/>
        </w:rPr>
      </w:pPr>
      <w:r>
        <w:rPr>
          <w:rFonts w:hint="eastAsia"/>
          <w:sz w:val="24"/>
          <w:szCs w:val="24"/>
        </w:rPr>
        <w:lastRenderedPageBreak/>
        <w:t xml:space="preserve">                &lt;50</w:t>
      </w:r>
      <w:r>
        <w:rPr>
          <w:rFonts w:hint="eastAsia"/>
          <w:sz w:val="24"/>
          <w:szCs w:val="24"/>
        </w:rPr>
        <w:t>万</w:t>
      </w:r>
      <w:r>
        <w:rPr>
          <w:rFonts w:hint="eastAsia"/>
          <w:sz w:val="24"/>
          <w:szCs w:val="24"/>
        </w:rPr>
        <w:t xml:space="preserve"> &gt;5</w:t>
      </w:r>
      <w:r>
        <w:rPr>
          <w:rFonts w:hint="eastAsia"/>
          <w:sz w:val="24"/>
          <w:szCs w:val="24"/>
        </w:rPr>
        <w:t>万</w:t>
      </w:r>
      <w:r>
        <w:rPr>
          <w:rFonts w:hint="eastAsia"/>
          <w:sz w:val="24"/>
          <w:szCs w:val="24"/>
        </w:rPr>
        <w:t xml:space="preserve">   </w:t>
      </w:r>
      <w:r>
        <w:rPr>
          <w:rFonts w:hint="eastAsia"/>
          <w:sz w:val="24"/>
          <w:szCs w:val="24"/>
        </w:rPr>
        <w:t>加总经理</w:t>
      </w:r>
    </w:p>
    <w:p w:rsidR="007C66FD" w:rsidRDefault="007C66FD" w:rsidP="007C66FD">
      <w:pPr>
        <w:spacing w:line="220" w:lineRule="atLeast"/>
        <w:ind w:firstLineChars="50" w:firstLine="120"/>
        <w:rPr>
          <w:sz w:val="24"/>
          <w:szCs w:val="24"/>
        </w:rPr>
      </w:pPr>
      <w:r>
        <w:rPr>
          <w:rFonts w:hint="eastAsia"/>
          <w:sz w:val="24"/>
          <w:szCs w:val="24"/>
        </w:rPr>
        <w:t xml:space="preserve">                 &gt;50</w:t>
      </w:r>
      <w:r>
        <w:rPr>
          <w:rFonts w:hint="eastAsia"/>
          <w:sz w:val="24"/>
          <w:szCs w:val="24"/>
        </w:rPr>
        <w:t>万</w:t>
      </w:r>
      <w:r>
        <w:rPr>
          <w:rFonts w:hint="eastAsia"/>
          <w:sz w:val="24"/>
          <w:szCs w:val="24"/>
        </w:rPr>
        <w:t xml:space="preserve">            </w:t>
      </w:r>
      <w:r>
        <w:rPr>
          <w:rFonts w:hint="eastAsia"/>
          <w:sz w:val="24"/>
          <w:szCs w:val="24"/>
        </w:rPr>
        <w:t>加董事长</w:t>
      </w:r>
    </w:p>
    <w:p w:rsidR="007C66FD" w:rsidRDefault="007C66FD" w:rsidP="007C66FD">
      <w:pPr>
        <w:spacing w:line="220" w:lineRule="atLeast"/>
        <w:ind w:firstLineChars="50" w:firstLine="120"/>
        <w:rPr>
          <w:sz w:val="24"/>
          <w:szCs w:val="24"/>
        </w:rPr>
      </w:pPr>
      <w:r>
        <w:rPr>
          <w:rFonts w:hint="eastAsia"/>
          <w:sz w:val="24"/>
          <w:szCs w:val="24"/>
        </w:rPr>
        <w:t xml:space="preserve">                </w:t>
      </w:r>
      <w:r>
        <w:rPr>
          <w:rFonts w:hint="eastAsia"/>
          <w:sz w:val="24"/>
          <w:szCs w:val="24"/>
        </w:rPr>
        <w:t>临时采购单额</w:t>
      </w:r>
      <w:r>
        <w:rPr>
          <w:rFonts w:hint="eastAsia"/>
          <w:sz w:val="24"/>
          <w:szCs w:val="24"/>
        </w:rPr>
        <w:t>&lt;0.3</w:t>
      </w:r>
      <w:r>
        <w:rPr>
          <w:rFonts w:hint="eastAsia"/>
          <w:sz w:val="24"/>
          <w:szCs w:val="24"/>
        </w:rPr>
        <w:t>万，中心主任</w:t>
      </w:r>
    </w:p>
    <w:p w:rsidR="007C66FD" w:rsidRDefault="007C66FD" w:rsidP="007C66FD">
      <w:pPr>
        <w:spacing w:line="220" w:lineRule="atLeast"/>
        <w:ind w:firstLineChars="50" w:firstLine="120"/>
        <w:rPr>
          <w:sz w:val="24"/>
          <w:szCs w:val="24"/>
        </w:rPr>
      </w:pPr>
      <w:r>
        <w:rPr>
          <w:rFonts w:hint="eastAsia"/>
          <w:sz w:val="24"/>
          <w:szCs w:val="24"/>
        </w:rPr>
        <w:t xml:space="preserve">                &lt;3</w:t>
      </w:r>
      <w:r>
        <w:rPr>
          <w:rFonts w:hint="eastAsia"/>
          <w:sz w:val="24"/>
          <w:szCs w:val="24"/>
        </w:rPr>
        <w:t>万</w:t>
      </w:r>
      <w:r>
        <w:rPr>
          <w:rFonts w:hint="eastAsia"/>
          <w:sz w:val="24"/>
          <w:szCs w:val="24"/>
        </w:rPr>
        <w:t xml:space="preserve"> &gt;0.3</w:t>
      </w:r>
      <w:r>
        <w:rPr>
          <w:rFonts w:hint="eastAsia"/>
          <w:sz w:val="24"/>
          <w:szCs w:val="24"/>
        </w:rPr>
        <w:t>万</w:t>
      </w:r>
      <w:r>
        <w:rPr>
          <w:rFonts w:hint="eastAsia"/>
          <w:sz w:val="24"/>
          <w:szCs w:val="24"/>
        </w:rPr>
        <w:t xml:space="preserve">   </w:t>
      </w:r>
      <w:r>
        <w:rPr>
          <w:rFonts w:hint="eastAsia"/>
          <w:sz w:val="24"/>
          <w:szCs w:val="24"/>
        </w:rPr>
        <w:t>加该中心的主管副总和财务总监和总经理</w:t>
      </w:r>
    </w:p>
    <w:p w:rsidR="007C66FD" w:rsidRDefault="007C66FD" w:rsidP="007C66FD">
      <w:pPr>
        <w:spacing w:line="220" w:lineRule="atLeast"/>
        <w:ind w:firstLineChars="50" w:firstLine="120"/>
        <w:rPr>
          <w:sz w:val="24"/>
          <w:szCs w:val="24"/>
        </w:rPr>
      </w:pPr>
      <w:r>
        <w:rPr>
          <w:rFonts w:hint="eastAsia"/>
          <w:sz w:val="24"/>
          <w:szCs w:val="24"/>
        </w:rPr>
        <w:t xml:space="preserve">                </w:t>
      </w:r>
      <w:r>
        <w:rPr>
          <w:rFonts w:hint="eastAsia"/>
          <w:sz w:val="24"/>
          <w:szCs w:val="24"/>
        </w:rPr>
        <w:t>这块如果麻烦干脆让起草人确定谁谁谁审批</w:t>
      </w:r>
    </w:p>
    <w:p w:rsidR="003E500A" w:rsidRDefault="003E500A" w:rsidP="003E500A">
      <w:pPr>
        <w:spacing w:line="220" w:lineRule="atLeast"/>
        <w:ind w:firstLineChars="50" w:firstLine="120"/>
        <w:rPr>
          <w:sz w:val="24"/>
          <w:szCs w:val="24"/>
        </w:rPr>
      </w:pPr>
      <w:r>
        <w:rPr>
          <w:rFonts w:hint="eastAsia"/>
          <w:sz w:val="24"/>
          <w:szCs w:val="24"/>
        </w:rPr>
        <w:t>④</w:t>
      </w:r>
      <w:r>
        <w:rPr>
          <w:rFonts w:hint="eastAsia"/>
          <w:sz w:val="24"/>
          <w:szCs w:val="24"/>
        </w:rPr>
        <w:t xml:space="preserve"> </w:t>
      </w:r>
      <w:r>
        <w:rPr>
          <w:rFonts w:hint="eastAsia"/>
          <w:sz w:val="24"/>
          <w:szCs w:val="24"/>
        </w:rPr>
        <w:t>增加预付</w:t>
      </w:r>
    </w:p>
    <w:p w:rsidR="003E500A" w:rsidRDefault="003E500A" w:rsidP="003E500A">
      <w:pPr>
        <w:spacing w:line="220" w:lineRule="atLeast"/>
        <w:ind w:firstLineChars="50" w:firstLine="120"/>
        <w:rPr>
          <w:sz w:val="24"/>
          <w:szCs w:val="24"/>
        </w:rPr>
      </w:pPr>
      <w:r>
        <w:rPr>
          <w:rFonts w:hint="eastAsia"/>
          <w:sz w:val="24"/>
          <w:szCs w:val="24"/>
        </w:rPr>
        <w:t>⑤</w:t>
      </w:r>
      <w:r>
        <w:rPr>
          <w:rFonts w:hint="eastAsia"/>
          <w:sz w:val="24"/>
          <w:szCs w:val="24"/>
        </w:rPr>
        <w:t xml:space="preserve"> </w:t>
      </w:r>
      <w:r>
        <w:rPr>
          <w:rFonts w:hint="eastAsia"/>
          <w:sz w:val="24"/>
          <w:szCs w:val="24"/>
        </w:rPr>
        <w:t>合格供方管理</w:t>
      </w:r>
      <w:r>
        <w:rPr>
          <w:rFonts w:hint="eastAsia"/>
          <w:sz w:val="24"/>
          <w:szCs w:val="24"/>
        </w:rPr>
        <w:t xml:space="preserve"> </w:t>
      </w:r>
      <w:r>
        <w:rPr>
          <w:rFonts w:hint="eastAsia"/>
          <w:sz w:val="24"/>
          <w:szCs w:val="24"/>
        </w:rPr>
        <w:t>如果是新供方，采购经理维护合格供方名目（新增合格供方）</w:t>
      </w:r>
    </w:p>
    <w:p w:rsidR="003E500A" w:rsidRDefault="003E500A" w:rsidP="003E500A">
      <w:pPr>
        <w:spacing w:line="220" w:lineRule="atLeast"/>
        <w:ind w:firstLineChars="50" w:firstLine="120"/>
        <w:rPr>
          <w:sz w:val="24"/>
          <w:szCs w:val="24"/>
        </w:rPr>
      </w:pPr>
      <w:r>
        <w:rPr>
          <w:rFonts w:hint="eastAsia"/>
          <w:sz w:val="24"/>
          <w:szCs w:val="24"/>
        </w:rPr>
        <w:t xml:space="preserve">     </w:t>
      </w:r>
      <w:r>
        <w:rPr>
          <w:rFonts w:hint="eastAsia"/>
          <w:sz w:val="24"/>
          <w:szCs w:val="24"/>
        </w:rPr>
        <w:t>已是合格供方的，执行⑥</w:t>
      </w:r>
    </w:p>
    <w:p w:rsidR="003E500A" w:rsidRDefault="003E500A" w:rsidP="003E500A">
      <w:pPr>
        <w:spacing w:line="220" w:lineRule="atLeast"/>
        <w:ind w:firstLineChars="50" w:firstLine="120"/>
        <w:rPr>
          <w:sz w:val="24"/>
          <w:szCs w:val="24"/>
        </w:rPr>
      </w:pPr>
      <w:r>
        <w:rPr>
          <w:rFonts w:hint="eastAsia"/>
          <w:sz w:val="24"/>
          <w:szCs w:val="24"/>
        </w:rPr>
        <w:t>⑥</w:t>
      </w:r>
      <w:r>
        <w:rPr>
          <w:rFonts w:hint="eastAsia"/>
          <w:sz w:val="24"/>
          <w:szCs w:val="24"/>
        </w:rPr>
        <w:t xml:space="preserve"> </w:t>
      </w:r>
      <w:r>
        <w:rPr>
          <w:rFonts w:hint="eastAsia"/>
          <w:sz w:val="24"/>
          <w:szCs w:val="24"/>
        </w:rPr>
        <w:t>通知起草人</w:t>
      </w:r>
    </w:p>
    <w:p w:rsidR="003E500A" w:rsidRDefault="003E500A" w:rsidP="003E500A">
      <w:pPr>
        <w:spacing w:line="220" w:lineRule="atLeast"/>
        <w:ind w:firstLineChars="50" w:firstLine="120"/>
        <w:rPr>
          <w:sz w:val="24"/>
          <w:szCs w:val="24"/>
        </w:rPr>
      </w:pPr>
      <w:r>
        <w:rPr>
          <w:rFonts w:hint="eastAsia"/>
          <w:sz w:val="24"/>
          <w:szCs w:val="24"/>
        </w:rPr>
        <w:t>⑦</w:t>
      </w:r>
      <w:r>
        <w:rPr>
          <w:rFonts w:hint="eastAsia"/>
          <w:sz w:val="24"/>
          <w:szCs w:val="24"/>
        </w:rPr>
        <w:t xml:space="preserve"> </w:t>
      </w:r>
      <w:r>
        <w:rPr>
          <w:rFonts w:hint="eastAsia"/>
          <w:sz w:val="24"/>
          <w:szCs w:val="24"/>
        </w:rPr>
        <w:t>归档备案</w:t>
      </w:r>
    </w:p>
    <w:p w:rsidR="007C66FD" w:rsidRDefault="007C66FD" w:rsidP="007C66FD">
      <w:pPr>
        <w:spacing w:line="220" w:lineRule="atLeast"/>
        <w:ind w:firstLineChars="50" w:firstLine="150"/>
        <w:rPr>
          <w:b/>
          <w:sz w:val="30"/>
          <w:szCs w:val="30"/>
        </w:rPr>
      </w:pPr>
    </w:p>
    <w:p w:rsidR="003E500A" w:rsidRPr="007C66FD" w:rsidRDefault="007C66FD" w:rsidP="007C66FD">
      <w:pPr>
        <w:spacing w:line="220" w:lineRule="atLeast"/>
        <w:ind w:firstLineChars="50" w:firstLine="150"/>
        <w:rPr>
          <w:b/>
          <w:sz w:val="30"/>
          <w:szCs w:val="30"/>
        </w:rPr>
      </w:pPr>
      <w:r w:rsidRPr="007C66FD">
        <w:rPr>
          <w:rFonts w:hint="eastAsia"/>
          <w:b/>
          <w:sz w:val="30"/>
          <w:szCs w:val="30"/>
        </w:rPr>
        <w:t>三</w:t>
      </w:r>
      <w:r w:rsidRPr="007C66FD">
        <w:rPr>
          <w:rFonts w:hint="eastAsia"/>
          <w:b/>
          <w:sz w:val="30"/>
          <w:szCs w:val="30"/>
        </w:rPr>
        <w:t xml:space="preserve">  </w:t>
      </w:r>
      <w:r w:rsidRPr="007C66FD">
        <w:rPr>
          <w:rFonts w:hint="eastAsia"/>
          <w:b/>
          <w:sz w:val="30"/>
          <w:szCs w:val="30"/>
        </w:rPr>
        <w:t>经费开支申请（借款）</w:t>
      </w:r>
    </w:p>
    <w:p w:rsidR="007C66FD" w:rsidRDefault="00DD23EA" w:rsidP="00DD23EA">
      <w:pPr>
        <w:spacing w:line="220" w:lineRule="atLeast"/>
        <w:ind w:firstLineChars="50" w:firstLine="120"/>
        <w:rPr>
          <w:sz w:val="24"/>
          <w:szCs w:val="24"/>
        </w:rPr>
      </w:pPr>
      <w:r w:rsidRPr="00DD23EA">
        <w:rPr>
          <w:rFonts w:hint="eastAsia"/>
          <w:sz w:val="24"/>
          <w:szCs w:val="24"/>
        </w:rPr>
        <w:t xml:space="preserve">1 </w:t>
      </w:r>
      <w:r w:rsidRPr="00DD23EA">
        <w:rPr>
          <w:rFonts w:hint="eastAsia"/>
          <w:sz w:val="24"/>
          <w:szCs w:val="24"/>
        </w:rPr>
        <w:t>项目运营费用</w:t>
      </w:r>
    </w:p>
    <w:p w:rsidR="00DD23EA" w:rsidRDefault="00DD23EA" w:rsidP="00DD23EA">
      <w:pPr>
        <w:spacing w:line="220" w:lineRule="atLeast"/>
        <w:ind w:firstLineChars="50" w:firstLine="120"/>
        <w:rPr>
          <w:sz w:val="24"/>
          <w:szCs w:val="24"/>
        </w:rPr>
      </w:pPr>
      <w:r>
        <w:rPr>
          <w:rFonts w:hint="eastAsia"/>
          <w:sz w:val="24"/>
          <w:szCs w:val="24"/>
        </w:rPr>
        <w:t xml:space="preserve">   </w:t>
      </w:r>
      <w:r>
        <w:rPr>
          <w:rFonts w:hint="eastAsia"/>
          <w:sz w:val="24"/>
          <w:szCs w:val="24"/>
        </w:rPr>
        <w:t>项目运营费用：差旅，培训，业务招待，加班餐费，检验，评审，其他</w:t>
      </w:r>
    </w:p>
    <w:p w:rsidR="00DD23EA" w:rsidRDefault="00DD23EA" w:rsidP="008D0720">
      <w:pPr>
        <w:spacing w:line="220" w:lineRule="atLeast"/>
        <w:ind w:leftChars="50" w:left="2990" w:hangingChars="1200" w:hanging="2880"/>
        <w:rPr>
          <w:sz w:val="24"/>
          <w:szCs w:val="24"/>
        </w:rPr>
      </w:pPr>
      <w:r>
        <w:rPr>
          <w:rFonts w:hint="eastAsia"/>
          <w:sz w:val="24"/>
          <w:szCs w:val="24"/>
        </w:rPr>
        <w:t xml:space="preserve">   </w:t>
      </w:r>
      <w:r>
        <w:rPr>
          <w:rFonts w:hint="eastAsia"/>
          <w:sz w:val="24"/>
          <w:szCs w:val="24"/>
        </w:rPr>
        <w:t>默认审批：差旅，培训：</w:t>
      </w:r>
      <w:r w:rsidR="008D0720">
        <w:rPr>
          <w:rFonts w:hint="eastAsia"/>
          <w:sz w:val="24"/>
          <w:szCs w:val="24"/>
        </w:rPr>
        <w:t>&lt;</w:t>
      </w:r>
      <w:r>
        <w:rPr>
          <w:rFonts w:hint="eastAsia"/>
          <w:sz w:val="24"/>
          <w:szCs w:val="24"/>
        </w:rPr>
        <w:t>1</w:t>
      </w:r>
      <w:r>
        <w:rPr>
          <w:rFonts w:hint="eastAsia"/>
          <w:sz w:val="24"/>
          <w:szCs w:val="24"/>
        </w:rPr>
        <w:t>万，</w:t>
      </w:r>
      <w:r w:rsidR="008D0720">
        <w:rPr>
          <w:rFonts w:hint="eastAsia"/>
          <w:sz w:val="24"/>
          <w:szCs w:val="24"/>
        </w:rPr>
        <w:t>部门经理，中心主任，财务经理，</w:t>
      </w:r>
      <w:r>
        <w:rPr>
          <w:rFonts w:hint="eastAsia"/>
          <w:sz w:val="24"/>
          <w:szCs w:val="24"/>
        </w:rPr>
        <w:t>总经理，发起人中心的主管副总</w:t>
      </w:r>
    </w:p>
    <w:p w:rsidR="008D0720" w:rsidRDefault="008D0720" w:rsidP="008D0720">
      <w:pPr>
        <w:spacing w:line="220" w:lineRule="atLeast"/>
        <w:ind w:leftChars="50" w:left="2990" w:hangingChars="1200" w:hanging="2880"/>
        <w:rPr>
          <w:sz w:val="24"/>
          <w:szCs w:val="24"/>
        </w:rPr>
      </w:pPr>
      <w:r>
        <w:rPr>
          <w:rFonts w:hint="eastAsia"/>
          <w:sz w:val="24"/>
          <w:szCs w:val="24"/>
        </w:rPr>
        <w:t xml:space="preserve">                                       &gt;1</w:t>
      </w:r>
      <w:r>
        <w:rPr>
          <w:rFonts w:hint="eastAsia"/>
          <w:sz w:val="24"/>
          <w:szCs w:val="24"/>
        </w:rPr>
        <w:t>万，加总经理</w:t>
      </w:r>
    </w:p>
    <w:p w:rsidR="008D0720" w:rsidRDefault="008D0720" w:rsidP="008D0720">
      <w:pPr>
        <w:spacing w:line="220" w:lineRule="atLeast"/>
        <w:ind w:leftChars="50" w:left="2990" w:hangingChars="1200" w:hanging="2880"/>
        <w:rPr>
          <w:sz w:val="24"/>
          <w:szCs w:val="24"/>
        </w:rPr>
      </w:pPr>
      <w:r>
        <w:rPr>
          <w:rFonts w:hint="eastAsia"/>
          <w:sz w:val="24"/>
          <w:szCs w:val="24"/>
        </w:rPr>
        <w:t xml:space="preserve">                  </w:t>
      </w:r>
      <w:r>
        <w:rPr>
          <w:rFonts w:hint="eastAsia"/>
          <w:sz w:val="24"/>
          <w:szCs w:val="24"/>
        </w:rPr>
        <w:t>业务招待，加班餐费：</w:t>
      </w:r>
      <w:r>
        <w:rPr>
          <w:rFonts w:hint="eastAsia"/>
          <w:sz w:val="24"/>
          <w:szCs w:val="24"/>
        </w:rPr>
        <w:t>&lt;0.1</w:t>
      </w:r>
      <w:r>
        <w:rPr>
          <w:rFonts w:hint="eastAsia"/>
          <w:sz w:val="24"/>
          <w:szCs w:val="24"/>
        </w:rPr>
        <w:t>万，部门经理，中心主任，财务经理，总经理，发起人中心的主管副总</w:t>
      </w:r>
    </w:p>
    <w:p w:rsidR="008D0720" w:rsidRDefault="008D0720" w:rsidP="008D0720">
      <w:pPr>
        <w:spacing w:line="220" w:lineRule="atLeast"/>
        <w:ind w:leftChars="50" w:left="2990" w:hangingChars="1200" w:hanging="2880"/>
        <w:rPr>
          <w:sz w:val="24"/>
          <w:szCs w:val="24"/>
        </w:rPr>
      </w:pPr>
      <w:r>
        <w:rPr>
          <w:rFonts w:hint="eastAsia"/>
          <w:sz w:val="24"/>
          <w:szCs w:val="24"/>
        </w:rPr>
        <w:t xml:space="preserve">                                       &gt;0.1</w:t>
      </w:r>
      <w:r>
        <w:rPr>
          <w:rFonts w:hint="eastAsia"/>
          <w:sz w:val="24"/>
          <w:szCs w:val="24"/>
        </w:rPr>
        <w:t>万，加总经理</w:t>
      </w:r>
    </w:p>
    <w:p w:rsidR="008D0720" w:rsidRDefault="008D0720" w:rsidP="008D0720">
      <w:pPr>
        <w:spacing w:line="220" w:lineRule="atLeast"/>
        <w:ind w:leftChars="50" w:left="2990" w:hangingChars="1200" w:hanging="2880"/>
        <w:rPr>
          <w:sz w:val="24"/>
          <w:szCs w:val="24"/>
        </w:rPr>
      </w:pPr>
      <w:r>
        <w:rPr>
          <w:rFonts w:hint="eastAsia"/>
          <w:sz w:val="24"/>
          <w:szCs w:val="24"/>
        </w:rPr>
        <w:t xml:space="preserve">                   </w:t>
      </w:r>
      <w:r>
        <w:rPr>
          <w:rFonts w:hint="eastAsia"/>
          <w:sz w:val="24"/>
          <w:szCs w:val="24"/>
        </w:rPr>
        <w:t>检验，评审：</w:t>
      </w:r>
      <w:r>
        <w:rPr>
          <w:rFonts w:hint="eastAsia"/>
          <w:sz w:val="24"/>
          <w:szCs w:val="24"/>
        </w:rPr>
        <w:t>&lt;0.5</w:t>
      </w:r>
      <w:r>
        <w:rPr>
          <w:rFonts w:hint="eastAsia"/>
          <w:sz w:val="24"/>
          <w:szCs w:val="24"/>
        </w:rPr>
        <w:t>万，部门经理，中心主任，财务经理，总经理，发起人中心的主管副总</w:t>
      </w:r>
    </w:p>
    <w:p w:rsidR="008D0720" w:rsidRDefault="008D0720" w:rsidP="008D0720">
      <w:pPr>
        <w:spacing w:line="220" w:lineRule="atLeast"/>
        <w:ind w:leftChars="50" w:left="2990" w:hangingChars="1200" w:hanging="2880"/>
        <w:rPr>
          <w:sz w:val="24"/>
          <w:szCs w:val="24"/>
        </w:rPr>
      </w:pPr>
      <w:r>
        <w:rPr>
          <w:rFonts w:hint="eastAsia"/>
          <w:sz w:val="24"/>
          <w:szCs w:val="24"/>
        </w:rPr>
        <w:t xml:space="preserve">                                       &gt;0.5</w:t>
      </w:r>
      <w:r>
        <w:rPr>
          <w:rFonts w:hint="eastAsia"/>
          <w:sz w:val="24"/>
          <w:szCs w:val="24"/>
        </w:rPr>
        <w:t>万，加总经理</w:t>
      </w:r>
    </w:p>
    <w:p w:rsidR="008D0720" w:rsidRDefault="008D0720" w:rsidP="008D0720">
      <w:pPr>
        <w:spacing w:line="220" w:lineRule="atLeast"/>
        <w:ind w:leftChars="50" w:left="2990" w:hangingChars="1200" w:hanging="2880"/>
        <w:rPr>
          <w:sz w:val="24"/>
          <w:szCs w:val="24"/>
        </w:rPr>
      </w:pPr>
      <w:r>
        <w:rPr>
          <w:rFonts w:hint="eastAsia"/>
          <w:sz w:val="24"/>
          <w:szCs w:val="24"/>
        </w:rPr>
        <w:t xml:space="preserve">                   </w:t>
      </w:r>
      <w:r>
        <w:rPr>
          <w:rFonts w:hint="eastAsia"/>
          <w:sz w:val="24"/>
          <w:szCs w:val="24"/>
        </w:rPr>
        <w:t>现金形式：</w:t>
      </w:r>
      <w:r>
        <w:rPr>
          <w:rFonts w:hint="eastAsia"/>
          <w:sz w:val="24"/>
          <w:szCs w:val="24"/>
        </w:rPr>
        <w:t>1000-5000</w:t>
      </w:r>
      <w:r>
        <w:rPr>
          <w:rFonts w:hint="eastAsia"/>
          <w:sz w:val="24"/>
          <w:szCs w:val="24"/>
        </w:rPr>
        <w:t>，财务经理确认，予以报销</w:t>
      </w:r>
    </w:p>
    <w:p w:rsidR="008D0720" w:rsidRDefault="008D0720" w:rsidP="008D0720">
      <w:pPr>
        <w:spacing w:line="220" w:lineRule="atLeast"/>
        <w:ind w:leftChars="50" w:left="2990" w:hangingChars="1200" w:hanging="2880"/>
        <w:rPr>
          <w:sz w:val="24"/>
          <w:szCs w:val="24"/>
        </w:rPr>
      </w:pPr>
      <w:r>
        <w:rPr>
          <w:rFonts w:hint="eastAsia"/>
          <w:sz w:val="24"/>
          <w:szCs w:val="24"/>
        </w:rPr>
        <w:lastRenderedPageBreak/>
        <w:t xml:space="preserve">                                   &gt;=5000</w:t>
      </w:r>
      <w:r>
        <w:rPr>
          <w:rFonts w:hint="eastAsia"/>
          <w:sz w:val="24"/>
          <w:szCs w:val="24"/>
        </w:rPr>
        <w:t>，财务总监签字予以报销</w:t>
      </w:r>
    </w:p>
    <w:p w:rsidR="00DD23EA" w:rsidRDefault="00DD23EA" w:rsidP="008D0720">
      <w:pPr>
        <w:spacing w:line="220" w:lineRule="atLeast"/>
        <w:ind w:firstLineChars="50" w:firstLine="120"/>
        <w:rPr>
          <w:sz w:val="24"/>
          <w:szCs w:val="24"/>
        </w:rPr>
      </w:pPr>
      <w:r>
        <w:rPr>
          <w:rFonts w:hint="eastAsia"/>
          <w:sz w:val="24"/>
          <w:szCs w:val="24"/>
        </w:rPr>
        <w:t xml:space="preserve">                </w:t>
      </w:r>
      <w:r>
        <w:rPr>
          <w:rFonts w:hint="eastAsia"/>
          <w:sz w:val="24"/>
          <w:szCs w:val="24"/>
        </w:rPr>
        <w:t>这块如果麻烦干脆让起草人确定谁谁谁审批</w:t>
      </w:r>
    </w:p>
    <w:p w:rsidR="00DD23EA" w:rsidRDefault="00DD23EA" w:rsidP="00DD23EA">
      <w:pPr>
        <w:spacing w:line="220" w:lineRule="atLeast"/>
        <w:ind w:firstLineChars="50" w:firstLine="120"/>
        <w:rPr>
          <w:sz w:val="24"/>
          <w:szCs w:val="24"/>
        </w:rPr>
      </w:pPr>
      <w:r>
        <w:rPr>
          <w:rFonts w:hint="eastAsia"/>
          <w:sz w:val="24"/>
          <w:szCs w:val="24"/>
        </w:rPr>
        <w:t>①</w:t>
      </w:r>
      <w:r>
        <w:rPr>
          <w:rFonts w:hint="eastAsia"/>
          <w:sz w:val="24"/>
          <w:szCs w:val="24"/>
        </w:rPr>
        <w:t xml:space="preserve"> </w:t>
      </w:r>
      <w:r>
        <w:rPr>
          <w:rFonts w:hint="eastAsia"/>
          <w:sz w:val="24"/>
          <w:szCs w:val="24"/>
        </w:rPr>
        <w:t>各个中心人员起草借款申请，确定审批人和审批方式（顺序审批或并行审批）</w:t>
      </w:r>
    </w:p>
    <w:p w:rsidR="008D0720" w:rsidRDefault="008D0720" w:rsidP="008D0720">
      <w:pPr>
        <w:spacing w:line="220" w:lineRule="atLeast"/>
        <w:ind w:firstLineChars="50" w:firstLine="120"/>
        <w:rPr>
          <w:sz w:val="24"/>
          <w:szCs w:val="24"/>
        </w:rPr>
      </w:pPr>
      <w:r>
        <w:rPr>
          <w:rFonts w:hint="eastAsia"/>
          <w:sz w:val="24"/>
          <w:szCs w:val="24"/>
        </w:rPr>
        <w:t>②</w:t>
      </w:r>
      <w:r>
        <w:rPr>
          <w:rFonts w:hint="eastAsia"/>
          <w:sz w:val="24"/>
          <w:szCs w:val="24"/>
        </w:rPr>
        <w:t xml:space="preserve"> </w:t>
      </w:r>
      <w:r>
        <w:rPr>
          <w:rFonts w:hint="eastAsia"/>
          <w:sz w:val="24"/>
          <w:szCs w:val="24"/>
        </w:rPr>
        <w:t>相关审批</w:t>
      </w:r>
    </w:p>
    <w:p w:rsidR="00A57BDA" w:rsidRDefault="00A57BDA" w:rsidP="008D0720">
      <w:pPr>
        <w:spacing w:line="220" w:lineRule="atLeast"/>
        <w:ind w:firstLineChars="50" w:firstLine="120"/>
        <w:rPr>
          <w:sz w:val="24"/>
          <w:szCs w:val="24"/>
        </w:rPr>
      </w:pPr>
      <w:r>
        <w:rPr>
          <w:rFonts w:hint="eastAsia"/>
          <w:sz w:val="24"/>
          <w:szCs w:val="24"/>
        </w:rPr>
        <w:t>③</w:t>
      </w:r>
      <w:r>
        <w:rPr>
          <w:rFonts w:hint="eastAsia"/>
          <w:sz w:val="24"/>
          <w:szCs w:val="24"/>
        </w:rPr>
        <w:t xml:space="preserve"> </w:t>
      </w:r>
      <w:r>
        <w:rPr>
          <w:rFonts w:hint="eastAsia"/>
          <w:sz w:val="24"/>
          <w:szCs w:val="24"/>
        </w:rPr>
        <w:t>项目管理员确认</w:t>
      </w:r>
      <w:r w:rsidR="00167E7E">
        <w:rPr>
          <w:rFonts w:hint="eastAsia"/>
          <w:sz w:val="24"/>
          <w:szCs w:val="24"/>
        </w:rPr>
        <w:t>（可以查看合同或临时采购单）</w:t>
      </w:r>
    </w:p>
    <w:p w:rsidR="008D0720" w:rsidRDefault="00A57BDA" w:rsidP="008D0720">
      <w:pPr>
        <w:spacing w:line="220" w:lineRule="atLeast"/>
        <w:ind w:firstLineChars="50" w:firstLine="120"/>
        <w:rPr>
          <w:sz w:val="24"/>
          <w:szCs w:val="24"/>
        </w:rPr>
      </w:pPr>
      <w:r>
        <w:rPr>
          <w:rFonts w:hint="eastAsia"/>
          <w:sz w:val="24"/>
          <w:szCs w:val="24"/>
        </w:rPr>
        <w:t>④</w:t>
      </w:r>
      <w:r w:rsidR="008D0720">
        <w:rPr>
          <w:rFonts w:hint="eastAsia"/>
          <w:sz w:val="24"/>
          <w:szCs w:val="24"/>
        </w:rPr>
        <w:t xml:space="preserve"> </w:t>
      </w:r>
      <w:r w:rsidR="008D0720">
        <w:rPr>
          <w:rFonts w:hint="eastAsia"/>
          <w:sz w:val="24"/>
          <w:szCs w:val="24"/>
        </w:rPr>
        <w:t>出纳支出并做记录</w:t>
      </w:r>
    </w:p>
    <w:p w:rsidR="008D0720" w:rsidRDefault="00A57BDA" w:rsidP="008D0720">
      <w:pPr>
        <w:spacing w:line="220" w:lineRule="atLeast"/>
        <w:ind w:firstLineChars="50" w:firstLine="120"/>
        <w:rPr>
          <w:sz w:val="24"/>
          <w:szCs w:val="24"/>
        </w:rPr>
      </w:pPr>
      <w:r>
        <w:rPr>
          <w:rFonts w:hint="eastAsia"/>
          <w:sz w:val="24"/>
          <w:szCs w:val="24"/>
        </w:rPr>
        <w:t>⑤</w:t>
      </w:r>
      <w:r w:rsidR="008D0720">
        <w:rPr>
          <w:rFonts w:hint="eastAsia"/>
          <w:sz w:val="24"/>
          <w:szCs w:val="24"/>
        </w:rPr>
        <w:t>财务经理确认</w:t>
      </w:r>
    </w:p>
    <w:p w:rsidR="008D0720" w:rsidRDefault="00A57BDA" w:rsidP="008D0720">
      <w:pPr>
        <w:spacing w:line="220" w:lineRule="atLeast"/>
        <w:ind w:firstLineChars="50" w:firstLine="120"/>
        <w:rPr>
          <w:sz w:val="24"/>
          <w:szCs w:val="24"/>
        </w:rPr>
      </w:pPr>
      <w:r>
        <w:rPr>
          <w:rFonts w:hint="eastAsia"/>
          <w:sz w:val="24"/>
          <w:szCs w:val="24"/>
        </w:rPr>
        <w:t>⑥</w:t>
      </w:r>
      <w:r w:rsidR="008D0720">
        <w:rPr>
          <w:rFonts w:hint="eastAsia"/>
          <w:sz w:val="24"/>
          <w:szCs w:val="24"/>
        </w:rPr>
        <w:t xml:space="preserve"> </w:t>
      </w:r>
      <w:r w:rsidR="008D0720">
        <w:rPr>
          <w:rFonts w:hint="eastAsia"/>
          <w:sz w:val="24"/>
          <w:szCs w:val="24"/>
        </w:rPr>
        <w:t>申请人确认</w:t>
      </w:r>
    </w:p>
    <w:p w:rsidR="008D0720" w:rsidRDefault="00A57BDA" w:rsidP="008D0720">
      <w:pPr>
        <w:spacing w:line="220" w:lineRule="atLeast"/>
        <w:ind w:firstLineChars="50" w:firstLine="120"/>
        <w:rPr>
          <w:sz w:val="24"/>
          <w:szCs w:val="24"/>
        </w:rPr>
      </w:pPr>
      <w:r>
        <w:rPr>
          <w:rFonts w:hint="eastAsia"/>
          <w:sz w:val="24"/>
          <w:szCs w:val="24"/>
        </w:rPr>
        <w:t>⑦系统统计现金流，记录实际支出（现金流）</w:t>
      </w:r>
    </w:p>
    <w:p w:rsidR="008D0720" w:rsidRDefault="008D0720" w:rsidP="00A57BDA">
      <w:pPr>
        <w:spacing w:line="220" w:lineRule="atLeast"/>
        <w:rPr>
          <w:sz w:val="24"/>
          <w:szCs w:val="24"/>
        </w:rPr>
      </w:pPr>
    </w:p>
    <w:p w:rsidR="008D0720" w:rsidRDefault="008D0720" w:rsidP="00DD23EA">
      <w:pPr>
        <w:spacing w:line="220" w:lineRule="atLeast"/>
        <w:ind w:firstLineChars="50" w:firstLine="120"/>
        <w:rPr>
          <w:sz w:val="24"/>
          <w:szCs w:val="24"/>
        </w:rPr>
      </w:pPr>
      <w:r>
        <w:rPr>
          <w:rFonts w:hint="eastAsia"/>
          <w:sz w:val="24"/>
          <w:szCs w:val="24"/>
        </w:rPr>
        <w:t xml:space="preserve">2 </w:t>
      </w:r>
      <w:r>
        <w:rPr>
          <w:rFonts w:hint="eastAsia"/>
          <w:sz w:val="24"/>
          <w:szCs w:val="24"/>
        </w:rPr>
        <w:t>付款合同</w:t>
      </w:r>
      <w:r w:rsidR="00A57BDA">
        <w:rPr>
          <w:rFonts w:hint="eastAsia"/>
          <w:sz w:val="24"/>
          <w:szCs w:val="24"/>
        </w:rPr>
        <w:t>或临时采购单</w:t>
      </w:r>
    </w:p>
    <w:p w:rsidR="00A57BDA" w:rsidRDefault="00A57BDA" w:rsidP="00DD23EA">
      <w:pPr>
        <w:spacing w:line="220" w:lineRule="atLeast"/>
        <w:ind w:firstLineChars="50" w:firstLine="120"/>
        <w:rPr>
          <w:sz w:val="24"/>
          <w:szCs w:val="24"/>
        </w:rPr>
      </w:pPr>
      <w:r>
        <w:rPr>
          <w:rFonts w:hint="eastAsia"/>
          <w:sz w:val="24"/>
          <w:szCs w:val="24"/>
        </w:rPr>
        <w:t xml:space="preserve">   </w:t>
      </w:r>
      <w:r>
        <w:rPr>
          <w:rFonts w:hint="eastAsia"/>
          <w:sz w:val="24"/>
          <w:szCs w:val="24"/>
        </w:rPr>
        <w:t>前面付款合同部分已经审批过了，这里就不重新走审批了，但是要由项目管理员把关</w:t>
      </w:r>
    </w:p>
    <w:p w:rsidR="00A57BDA" w:rsidRDefault="00DD23EA" w:rsidP="00A57BDA">
      <w:pPr>
        <w:spacing w:line="220" w:lineRule="atLeast"/>
        <w:ind w:firstLineChars="50" w:firstLine="120"/>
        <w:rPr>
          <w:sz w:val="24"/>
          <w:szCs w:val="24"/>
        </w:rPr>
      </w:pPr>
      <w:r>
        <w:rPr>
          <w:rFonts w:hint="eastAsia"/>
          <w:sz w:val="24"/>
          <w:szCs w:val="24"/>
        </w:rPr>
        <w:t xml:space="preserve">  </w:t>
      </w:r>
      <w:r w:rsidR="00A57BDA">
        <w:rPr>
          <w:rFonts w:hint="eastAsia"/>
          <w:sz w:val="24"/>
          <w:szCs w:val="24"/>
        </w:rPr>
        <w:t>①</w:t>
      </w:r>
      <w:r w:rsidR="00A57BDA">
        <w:rPr>
          <w:rFonts w:hint="eastAsia"/>
          <w:sz w:val="24"/>
          <w:szCs w:val="24"/>
        </w:rPr>
        <w:t xml:space="preserve">   </w:t>
      </w:r>
      <w:r w:rsidR="00A57BDA">
        <w:rPr>
          <w:rFonts w:hint="eastAsia"/>
          <w:sz w:val="24"/>
          <w:szCs w:val="24"/>
        </w:rPr>
        <w:t>各个中心人员起草借款申请，确定审批人和审批方式（顺序审批或并行审批）</w:t>
      </w:r>
    </w:p>
    <w:p w:rsidR="00A57BDA" w:rsidRDefault="00A57BDA" w:rsidP="00A57BDA">
      <w:pPr>
        <w:spacing w:line="220" w:lineRule="atLeast"/>
        <w:ind w:firstLineChars="100" w:firstLine="240"/>
        <w:rPr>
          <w:sz w:val="24"/>
          <w:szCs w:val="24"/>
        </w:rPr>
      </w:pPr>
      <w:r>
        <w:rPr>
          <w:rFonts w:hint="eastAsia"/>
          <w:sz w:val="24"/>
          <w:szCs w:val="24"/>
        </w:rPr>
        <w:t>②</w:t>
      </w:r>
      <w:r>
        <w:rPr>
          <w:rFonts w:hint="eastAsia"/>
          <w:sz w:val="24"/>
          <w:szCs w:val="24"/>
        </w:rPr>
        <w:t xml:space="preserve">  </w:t>
      </w:r>
      <w:r>
        <w:rPr>
          <w:rFonts w:hint="eastAsia"/>
          <w:sz w:val="24"/>
          <w:szCs w:val="24"/>
        </w:rPr>
        <w:t>项目管理员确认</w:t>
      </w:r>
      <w:r w:rsidR="00167E7E">
        <w:rPr>
          <w:rFonts w:hint="eastAsia"/>
          <w:sz w:val="24"/>
          <w:szCs w:val="24"/>
        </w:rPr>
        <w:t>（可以查看合同或临时采购单）</w:t>
      </w:r>
    </w:p>
    <w:p w:rsidR="00A57BDA" w:rsidRDefault="00A57BDA" w:rsidP="00A57BDA">
      <w:pPr>
        <w:spacing w:line="220" w:lineRule="atLeast"/>
        <w:ind w:firstLineChars="100" w:firstLine="240"/>
        <w:rPr>
          <w:sz w:val="24"/>
          <w:szCs w:val="24"/>
        </w:rPr>
      </w:pPr>
      <w:r>
        <w:rPr>
          <w:rFonts w:hint="eastAsia"/>
          <w:sz w:val="24"/>
          <w:szCs w:val="24"/>
        </w:rPr>
        <w:t>③</w:t>
      </w:r>
      <w:r>
        <w:rPr>
          <w:rFonts w:hint="eastAsia"/>
          <w:sz w:val="24"/>
          <w:szCs w:val="24"/>
        </w:rPr>
        <w:t xml:space="preserve">  </w:t>
      </w:r>
      <w:r>
        <w:rPr>
          <w:rFonts w:hint="eastAsia"/>
          <w:sz w:val="24"/>
          <w:szCs w:val="24"/>
        </w:rPr>
        <w:t>财务经理确认</w:t>
      </w:r>
      <w:r w:rsidR="00167E7E">
        <w:rPr>
          <w:rFonts w:hint="eastAsia"/>
          <w:sz w:val="24"/>
          <w:szCs w:val="24"/>
        </w:rPr>
        <w:t>（可以查看合同或临时采购单）</w:t>
      </w:r>
    </w:p>
    <w:p w:rsidR="00A57BDA" w:rsidRDefault="00A57BDA" w:rsidP="00A57BDA">
      <w:pPr>
        <w:spacing w:line="220" w:lineRule="atLeast"/>
        <w:ind w:firstLineChars="100" w:firstLine="240"/>
        <w:rPr>
          <w:sz w:val="24"/>
          <w:szCs w:val="24"/>
        </w:rPr>
      </w:pPr>
      <w:r>
        <w:rPr>
          <w:rFonts w:hint="eastAsia"/>
          <w:sz w:val="24"/>
          <w:szCs w:val="24"/>
        </w:rPr>
        <w:t>④</w:t>
      </w:r>
      <w:r>
        <w:rPr>
          <w:rFonts w:hint="eastAsia"/>
          <w:sz w:val="24"/>
          <w:szCs w:val="24"/>
        </w:rPr>
        <w:t xml:space="preserve"> </w:t>
      </w:r>
      <w:r>
        <w:rPr>
          <w:rFonts w:hint="eastAsia"/>
          <w:sz w:val="24"/>
          <w:szCs w:val="24"/>
        </w:rPr>
        <w:t>出纳支出并做记录</w:t>
      </w:r>
    </w:p>
    <w:p w:rsidR="00A57BDA" w:rsidRDefault="00A57BDA" w:rsidP="00A57BDA">
      <w:pPr>
        <w:spacing w:line="220" w:lineRule="atLeast"/>
        <w:ind w:firstLineChars="100" w:firstLine="240"/>
        <w:rPr>
          <w:sz w:val="24"/>
          <w:szCs w:val="24"/>
        </w:rPr>
      </w:pPr>
      <w:r>
        <w:rPr>
          <w:rFonts w:hint="eastAsia"/>
          <w:sz w:val="24"/>
          <w:szCs w:val="24"/>
        </w:rPr>
        <w:t>⑤</w:t>
      </w:r>
      <w:r>
        <w:rPr>
          <w:rFonts w:hint="eastAsia"/>
          <w:sz w:val="24"/>
          <w:szCs w:val="24"/>
        </w:rPr>
        <w:t xml:space="preserve">  </w:t>
      </w:r>
      <w:r>
        <w:rPr>
          <w:rFonts w:hint="eastAsia"/>
          <w:sz w:val="24"/>
          <w:szCs w:val="24"/>
        </w:rPr>
        <w:t>财务经理确认</w:t>
      </w:r>
    </w:p>
    <w:p w:rsidR="00A57BDA" w:rsidRDefault="00A57BDA" w:rsidP="00A57BDA">
      <w:pPr>
        <w:spacing w:line="220" w:lineRule="atLeast"/>
        <w:ind w:firstLineChars="100" w:firstLine="240"/>
        <w:rPr>
          <w:sz w:val="24"/>
          <w:szCs w:val="24"/>
        </w:rPr>
      </w:pPr>
      <w:r>
        <w:rPr>
          <w:rFonts w:hint="eastAsia"/>
          <w:sz w:val="24"/>
          <w:szCs w:val="24"/>
        </w:rPr>
        <w:t>⑥</w:t>
      </w:r>
      <w:r>
        <w:rPr>
          <w:rFonts w:hint="eastAsia"/>
          <w:sz w:val="24"/>
          <w:szCs w:val="24"/>
        </w:rPr>
        <w:t xml:space="preserve">  </w:t>
      </w:r>
      <w:r>
        <w:rPr>
          <w:rFonts w:hint="eastAsia"/>
          <w:sz w:val="24"/>
          <w:szCs w:val="24"/>
        </w:rPr>
        <w:t>申请人确认</w:t>
      </w:r>
    </w:p>
    <w:p w:rsidR="00A57BDA" w:rsidRDefault="00A57BDA" w:rsidP="00A57BDA">
      <w:pPr>
        <w:spacing w:line="220" w:lineRule="atLeast"/>
        <w:ind w:firstLineChars="100" w:firstLine="240"/>
        <w:rPr>
          <w:sz w:val="24"/>
          <w:szCs w:val="24"/>
        </w:rPr>
      </w:pPr>
      <w:r>
        <w:rPr>
          <w:rFonts w:hint="eastAsia"/>
          <w:sz w:val="24"/>
          <w:szCs w:val="24"/>
        </w:rPr>
        <w:t>⑦</w:t>
      </w:r>
      <w:r>
        <w:rPr>
          <w:rFonts w:hint="eastAsia"/>
          <w:sz w:val="24"/>
          <w:szCs w:val="24"/>
        </w:rPr>
        <w:t xml:space="preserve">  </w:t>
      </w:r>
      <w:r>
        <w:rPr>
          <w:rFonts w:hint="eastAsia"/>
          <w:sz w:val="24"/>
          <w:szCs w:val="24"/>
        </w:rPr>
        <w:t>系统统计现金流，记录实际支出（现金流）</w:t>
      </w:r>
    </w:p>
    <w:p w:rsidR="001D6B1F" w:rsidRDefault="001D6B1F" w:rsidP="001D6B1F">
      <w:pPr>
        <w:spacing w:line="220" w:lineRule="atLeast"/>
        <w:ind w:leftChars="100" w:left="580" w:hangingChars="150" w:hanging="360"/>
        <w:rPr>
          <w:sz w:val="24"/>
          <w:szCs w:val="24"/>
        </w:rPr>
      </w:pPr>
    </w:p>
    <w:p w:rsidR="00D57CC5" w:rsidRDefault="00D57CC5" w:rsidP="00744A20">
      <w:pPr>
        <w:spacing w:line="220" w:lineRule="atLeast"/>
        <w:ind w:leftChars="100" w:left="640" w:hangingChars="150" w:hanging="420"/>
        <w:rPr>
          <w:b/>
          <w:sz w:val="28"/>
          <w:szCs w:val="28"/>
        </w:rPr>
      </w:pPr>
    </w:p>
    <w:p w:rsidR="001D6B1F" w:rsidRPr="00744A20" w:rsidRDefault="00744A20" w:rsidP="00744A20">
      <w:pPr>
        <w:spacing w:line="220" w:lineRule="atLeast"/>
        <w:ind w:leftChars="100" w:left="640" w:hangingChars="150" w:hanging="420"/>
        <w:rPr>
          <w:b/>
          <w:sz w:val="28"/>
          <w:szCs w:val="28"/>
        </w:rPr>
      </w:pPr>
      <w:r>
        <w:rPr>
          <w:rFonts w:hint="eastAsia"/>
          <w:b/>
          <w:sz w:val="28"/>
          <w:szCs w:val="28"/>
        </w:rPr>
        <w:lastRenderedPageBreak/>
        <w:t>四</w:t>
      </w:r>
      <w:r w:rsidR="001D6B1F" w:rsidRPr="00744A20">
        <w:rPr>
          <w:rFonts w:hint="eastAsia"/>
          <w:b/>
          <w:sz w:val="28"/>
          <w:szCs w:val="28"/>
        </w:rPr>
        <w:t xml:space="preserve">  </w:t>
      </w:r>
      <w:r w:rsidR="001D6B1F" w:rsidRPr="00744A20">
        <w:rPr>
          <w:rFonts w:hint="eastAsia"/>
          <w:b/>
          <w:sz w:val="28"/>
          <w:szCs w:val="28"/>
        </w:rPr>
        <w:t>库存物资销售</w:t>
      </w:r>
    </w:p>
    <w:p w:rsidR="00744A20" w:rsidRDefault="00744A20" w:rsidP="00744A20">
      <w:pPr>
        <w:spacing w:line="220" w:lineRule="atLeast"/>
        <w:ind w:firstLineChars="50" w:firstLine="120"/>
        <w:rPr>
          <w:sz w:val="24"/>
          <w:szCs w:val="24"/>
        </w:rPr>
      </w:pPr>
      <w:r>
        <w:rPr>
          <w:rFonts w:hint="eastAsia"/>
          <w:sz w:val="24"/>
          <w:szCs w:val="24"/>
        </w:rPr>
        <w:t xml:space="preserve">  </w:t>
      </w:r>
      <w:r>
        <w:rPr>
          <w:rFonts w:hint="eastAsia"/>
          <w:sz w:val="24"/>
          <w:szCs w:val="24"/>
        </w:rPr>
        <w:t>①</w:t>
      </w:r>
      <w:r>
        <w:rPr>
          <w:rFonts w:hint="eastAsia"/>
          <w:sz w:val="24"/>
          <w:szCs w:val="24"/>
        </w:rPr>
        <w:t xml:space="preserve">  </w:t>
      </w:r>
      <w:r>
        <w:rPr>
          <w:rFonts w:hint="eastAsia"/>
          <w:sz w:val="24"/>
          <w:szCs w:val="24"/>
        </w:rPr>
        <w:t>起草销售订单，系统备注库存，确定审批人和审批方式（顺序审批或并行审批）</w:t>
      </w:r>
    </w:p>
    <w:p w:rsidR="00744A20" w:rsidRDefault="00744A20" w:rsidP="00744A20">
      <w:pPr>
        <w:spacing w:line="220" w:lineRule="atLeast"/>
        <w:ind w:leftChars="100" w:left="580" w:hangingChars="150" w:hanging="360"/>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相关审批</w:t>
      </w:r>
    </w:p>
    <w:p w:rsidR="00744A20" w:rsidRDefault="00744A20" w:rsidP="00744A20">
      <w:pPr>
        <w:spacing w:line="220" w:lineRule="atLeast"/>
        <w:ind w:firstLineChars="100" w:firstLine="240"/>
        <w:rPr>
          <w:sz w:val="24"/>
          <w:szCs w:val="24"/>
        </w:rPr>
      </w:pPr>
      <w:r>
        <w:rPr>
          <w:rFonts w:hint="eastAsia"/>
          <w:sz w:val="24"/>
          <w:szCs w:val="24"/>
        </w:rPr>
        <w:t>③</w:t>
      </w:r>
      <w:r>
        <w:rPr>
          <w:rFonts w:hint="eastAsia"/>
          <w:sz w:val="24"/>
          <w:szCs w:val="24"/>
        </w:rPr>
        <w:t xml:space="preserve">  </w:t>
      </w:r>
      <w:r>
        <w:rPr>
          <w:rFonts w:hint="eastAsia"/>
          <w:sz w:val="24"/>
          <w:szCs w:val="24"/>
        </w:rPr>
        <w:t>现金流统计，新增预收</w:t>
      </w:r>
    </w:p>
    <w:p w:rsidR="00744A20" w:rsidRDefault="00744A20" w:rsidP="00744A20">
      <w:pPr>
        <w:spacing w:line="220" w:lineRule="atLeast"/>
        <w:ind w:firstLineChars="100" w:firstLine="240"/>
        <w:rPr>
          <w:sz w:val="24"/>
          <w:szCs w:val="24"/>
        </w:rPr>
      </w:pPr>
      <w:r>
        <w:rPr>
          <w:rFonts w:hint="eastAsia"/>
          <w:sz w:val="24"/>
          <w:szCs w:val="24"/>
        </w:rPr>
        <w:t>④</w:t>
      </w:r>
      <w:r>
        <w:rPr>
          <w:rFonts w:hint="eastAsia"/>
          <w:sz w:val="24"/>
          <w:szCs w:val="24"/>
        </w:rPr>
        <w:t xml:space="preserve">  </w:t>
      </w:r>
      <w:r>
        <w:rPr>
          <w:rFonts w:hint="eastAsia"/>
          <w:sz w:val="24"/>
          <w:szCs w:val="24"/>
        </w:rPr>
        <w:t>通知起草人</w:t>
      </w:r>
    </w:p>
    <w:p w:rsidR="001D6B1F" w:rsidRPr="00744A20" w:rsidRDefault="00744A20" w:rsidP="00744A20">
      <w:pPr>
        <w:spacing w:line="220" w:lineRule="atLeast"/>
        <w:ind w:leftChars="100" w:left="640" w:hangingChars="150" w:hanging="420"/>
        <w:rPr>
          <w:b/>
          <w:sz w:val="28"/>
          <w:szCs w:val="28"/>
        </w:rPr>
      </w:pPr>
      <w:r>
        <w:rPr>
          <w:rFonts w:hint="eastAsia"/>
          <w:b/>
          <w:sz w:val="28"/>
          <w:szCs w:val="28"/>
        </w:rPr>
        <w:t>五</w:t>
      </w:r>
      <w:r w:rsidR="001D6B1F" w:rsidRPr="00744A20">
        <w:rPr>
          <w:rFonts w:hint="eastAsia"/>
          <w:b/>
          <w:sz w:val="28"/>
          <w:szCs w:val="28"/>
        </w:rPr>
        <w:t xml:space="preserve">  </w:t>
      </w:r>
      <w:r w:rsidR="001D6B1F" w:rsidRPr="00744A20">
        <w:rPr>
          <w:rFonts w:hint="eastAsia"/>
          <w:b/>
          <w:sz w:val="28"/>
          <w:szCs w:val="28"/>
        </w:rPr>
        <w:t>固定资产销售</w:t>
      </w:r>
    </w:p>
    <w:p w:rsidR="00744A20" w:rsidRDefault="00744A20" w:rsidP="001D6B1F">
      <w:pPr>
        <w:spacing w:line="220" w:lineRule="atLeast"/>
        <w:ind w:leftChars="100" w:left="580" w:hangingChars="150" w:hanging="360"/>
        <w:rPr>
          <w:sz w:val="24"/>
          <w:szCs w:val="24"/>
        </w:rPr>
      </w:pPr>
      <w:r>
        <w:rPr>
          <w:rFonts w:hint="eastAsia"/>
          <w:sz w:val="24"/>
          <w:szCs w:val="24"/>
        </w:rPr>
        <w:t xml:space="preserve">     </w:t>
      </w:r>
      <w:r>
        <w:rPr>
          <w:rFonts w:hint="eastAsia"/>
          <w:sz w:val="24"/>
          <w:szCs w:val="24"/>
        </w:rPr>
        <w:t>固定资产不入库</w:t>
      </w:r>
    </w:p>
    <w:p w:rsidR="00744A20" w:rsidRDefault="00744A20" w:rsidP="00744A20">
      <w:pPr>
        <w:spacing w:line="220" w:lineRule="atLeast"/>
        <w:ind w:firstLineChars="50" w:firstLine="120"/>
        <w:rPr>
          <w:sz w:val="24"/>
          <w:szCs w:val="24"/>
        </w:rPr>
      </w:pPr>
      <w:r>
        <w:rPr>
          <w:rFonts w:hint="eastAsia"/>
          <w:sz w:val="24"/>
          <w:szCs w:val="24"/>
        </w:rPr>
        <w:t xml:space="preserve">     </w:t>
      </w:r>
      <w:r>
        <w:rPr>
          <w:rFonts w:hint="eastAsia"/>
          <w:sz w:val="24"/>
          <w:szCs w:val="24"/>
        </w:rPr>
        <w:t>①</w:t>
      </w:r>
      <w:r>
        <w:rPr>
          <w:rFonts w:hint="eastAsia"/>
          <w:sz w:val="24"/>
          <w:szCs w:val="24"/>
        </w:rPr>
        <w:t xml:space="preserve"> </w:t>
      </w:r>
      <w:r>
        <w:rPr>
          <w:rFonts w:hint="eastAsia"/>
          <w:sz w:val="24"/>
          <w:szCs w:val="24"/>
        </w:rPr>
        <w:t>填写固定资产处置申请表，起草销售订单，确定审批人和审批方式（顺序审批或并行审批）</w:t>
      </w:r>
    </w:p>
    <w:p w:rsidR="00744A20" w:rsidRDefault="00744A20" w:rsidP="00DB14A8">
      <w:pPr>
        <w:spacing w:line="220" w:lineRule="atLeast"/>
        <w:ind w:leftChars="150" w:left="570" w:hangingChars="100" w:hanging="240"/>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相关审批</w:t>
      </w:r>
    </w:p>
    <w:p w:rsidR="00744A20" w:rsidRDefault="00744A20" w:rsidP="00DB14A8">
      <w:pPr>
        <w:spacing w:line="220" w:lineRule="atLeast"/>
        <w:ind w:firstLineChars="150" w:firstLine="360"/>
        <w:rPr>
          <w:sz w:val="24"/>
          <w:szCs w:val="24"/>
        </w:rPr>
      </w:pPr>
      <w:r>
        <w:rPr>
          <w:rFonts w:hint="eastAsia"/>
          <w:sz w:val="24"/>
          <w:szCs w:val="24"/>
        </w:rPr>
        <w:t>③</w:t>
      </w:r>
      <w:r>
        <w:rPr>
          <w:rFonts w:hint="eastAsia"/>
          <w:sz w:val="24"/>
          <w:szCs w:val="24"/>
        </w:rPr>
        <w:t xml:space="preserve">  </w:t>
      </w:r>
      <w:r>
        <w:rPr>
          <w:rFonts w:hint="eastAsia"/>
          <w:sz w:val="24"/>
          <w:szCs w:val="24"/>
        </w:rPr>
        <w:t>现金流统计，新增预收</w:t>
      </w:r>
    </w:p>
    <w:p w:rsidR="00744A20" w:rsidRDefault="00744A20" w:rsidP="00DB14A8">
      <w:pPr>
        <w:spacing w:line="220" w:lineRule="atLeast"/>
        <w:ind w:firstLineChars="150" w:firstLine="360"/>
        <w:rPr>
          <w:sz w:val="24"/>
          <w:szCs w:val="24"/>
        </w:rPr>
      </w:pPr>
      <w:r>
        <w:rPr>
          <w:rFonts w:hint="eastAsia"/>
          <w:sz w:val="24"/>
          <w:szCs w:val="24"/>
        </w:rPr>
        <w:t>④</w:t>
      </w:r>
      <w:r>
        <w:rPr>
          <w:rFonts w:hint="eastAsia"/>
          <w:sz w:val="24"/>
          <w:szCs w:val="24"/>
        </w:rPr>
        <w:t xml:space="preserve">  </w:t>
      </w:r>
      <w:r>
        <w:rPr>
          <w:rFonts w:hint="eastAsia"/>
          <w:sz w:val="24"/>
          <w:szCs w:val="24"/>
        </w:rPr>
        <w:t>通知起草人</w:t>
      </w:r>
    </w:p>
    <w:p w:rsidR="00DB14A8" w:rsidRPr="00DB14A8" w:rsidRDefault="00DB14A8" w:rsidP="00DB14A8">
      <w:pPr>
        <w:spacing w:line="220" w:lineRule="atLeast"/>
        <w:ind w:firstLineChars="100" w:firstLine="280"/>
        <w:rPr>
          <w:b/>
          <w:color w:val="000000" w:themeColor="text1"/>
          <w:sz w:val="28"/>
          <w:szCs w:val="28"/>
        </w:rPr>
      </w:pPr>
      <w:r w:rsidRPr="00DB14A8">
        <w:rPr>
          <w:rFonts w:hint="eastAsia"/>
          <w:b/>
          <w:color w:val="000000" w:themeColor="text1"/>
          <w:sz w:val="28"/>
          <w:szCs w:val="28"/>
        </w:rPr>
        <w:t>六</w:t>
      </w:r>
      <w:r w:rsidRPr="00DB14A8">
        <w:rPr>
          <w:rFonts w:hint="eastAsia"/>
          <w:b/>
          <w:color w:val="000000" w:themeColor="text1"/>
          <w:sz w:val="28"/>
          <w:szCs w:val="28"/>
        </w:rPr>
        <w:t xml:space="preserve">  </w:t>
      </w:r>
      <w:r w:rsidRPr="00DB14A8">
        <w:rPr>
          <w:rFonts w:hint="eastAsia"/>
          <w:b/>
          <w:color w:val="000000" w:themeColor="text1"/>
          <w:sz w:val="28"/>
          <w:szCs w:val="28"/>
        </w:rPr>
        <w:t>固定资产盘点</w:t>
      </w:r>
    </w:p>
    <w:p w:rsidR="00DB14A8" w:rsidRPr="00DB14A8" w:rsidRDefault="00DB14A8" w:rsidP="00DB14A8">
      <w:pPr>
        <w:spacing w:line="220" w:lineRule="atLeast"/>
        <w:ind w:firstLineChars="150" w:firstLine="360"/>
        <w:rPr>
          <w:color w:val="000000" w:themeColor="text1"/>
          <w:sz w:val="24"/>
          <w:szCs w:val="24"/>
        </w:rPr>
      </w:pPr>
      <w:r w:rsidRPr="00DB14A8">
        <w:rPr>
          <w:rFonts w:hint="eastAsia"/>
          <w:color w:val="000000" w:themeColor="text1"/>
          <w:sz w:val="24"/>
          <w:szCs w:val="24"/>
        </w:rPr>
        <w:t>①</w:t>
      </w:r>
      <w:r w:rsidRPr="00DB14A8">
        <w:rPr>
          <w:rFonts w:hint="eastAsia"/>
          <w:color w:val="000000" w:themeColor="text1"/>
          <w:sz w:val="24"/>
          <w:szCs w:val="24"/>
        </w:rPr>
        <w:t xml:space="preserve"> </w:t>
      </w:r>
      <w:r w:rsidRPr="00DB14A8">
        <w:rPr>
          <w:rFonts w:hint="eastAsia"/>
          <w:color w:val="000000" w:themeColor="text1"/>
          <w:sz w:val="24"/>
          <w:szCs w:val="24"/>
        </w:rPr>
        <w:t>部门负责人委派起草固定资产盘点明细，选择审批人，选择审批方式，顺序审批和并行审批。</w:t>
      </w:r>
    </w:p>
    <w:p w:rsidR="00DB14A8" w:rsidRPr="00DB14A8" w:rsidRDefault="00DB14A8" w:rsidP="00DB14A8">
      <w:pPr>
        <w:spacing w:line="220" w:lineRule="atLeast"/>
        <w:ind w:firstLineChars="150" w:firstLine="360"/>
        <w:rPr>
          <w:color w:val="000000" w:themeColor="text1"/>
          <w:sz w:val="24"/>
          <w:szCs w:val="24"/>
        </w:rPr>
      </w:pPr>
      <w:r w:rsidRPr="00DB14A8">
        <w:rPr>
          <w:rFonts w:hint="eastAsia"/>
          <w:color w:val="000000" w:themeColor="text1"/>
          <w:sz w:val="24"/>
          <w:szCs w:val="24"/>
        </w:rPr>
        <w:t>②</w:t>
      </w:r>
      <w:r w:rsidRPr="00DB14A8">
        <w:rPr>
          <w:rFonts w:hint="eastAsia"/>
          <w:color w:val="000000" w:themeColor="text1"/>
          <w:sz w:val="24"/>
          <w:szCs w:val="24"/>
        </w:rPr>
        <w:t xml:space="preserve"> </w:t>
      </w:r>
      <w:r w:rsidRPr="00DB14A8">
        <w:rPr>
          <w:rFonts w:hint="eastAsia"/>
          <w:color w:val="000000" w:themeColor="text1"/>
          <w:sz w:val="24"/>
          <w:szCs w:val="24"/>
        </w:rPr>
        <w:t>会签审批</w:t>
      </w:r>
    </w:p>
    <w:p w:rsidR="00DB14A8" w:rsidRPr="00DB14A8" w:rsidRDefault="00DB14A8" w:rsidP="00DB14A8">
      <w:pPr>
        <w:spacing w:line="220" w:lineRule="atLeast"/>
        <w:ind w:firstLineChars="100" w:firstLine="240"/>
        <w:rPr>
          <w:color w:val="000000" w:themeColor="text1"/>
          <w:sz w:val="24"/>
          <w:szCs w:val="24"/>
        </w:rPr>
      </w:pPr>
      <w:r w:rsidRPr="00DB14A8">
        <w:rPr>
          <w:rFonts w:hint="eastAsia"/>
          <w:color w:val="000000" w:themeColor="text1"/>
          <w:sz w:val="24"/>
          <w:szCs w:val="24"/>
        </w:rPr>
        <w:t>③</w:t>
      </w:r>
      <w:r w:rsidRPr="00DB14A8">
        <w:rPr>
          <w:rFonts w:hint="eastAsia"/>
          <w:color w:val="000000" w:themeColor="text1"/>
          <w:sz w:val="24"/>
          <w:szCs w:val="24"/>
        </w:rPr>
        <w:t xml:space="preserve"> </w:t>
      </w:r>
      <w:r w:rsidRPr="00DB14A8">
        <w:rPr>
          <w:rFonts w:hint="eastAsia"/>
          <w:color w:val="000000" w:themeColor="text1"/>
          <w:sz w:val="24"/>
          <w:szCs w:val="24"/>
        </w:rPr>
        <w:t>财务经理确认结果</w:t>
      </w:r>
    </w:p>
    <w:p w:rsidR="00DB14A8" w:rsidRPr="00DB14A8" w:rsidRDefault="00DB14A8" w:rsidP="00DB14A8">
      <w:pPr>
        <w:spacing w:line="220" w:lineRule="atLeast"/>
        <w:ind w:firstLineChars="100" w:firstLine="240"/>
        <w:rPr>
          <w:color w:val="000000" w:themeColor="text1"/>
          <w:sz w:val="24"/>
          <w:szCs w:val="24"/>
        </w:rPr>
      </w:pPr>
      <w:r w:rsidRPr="00DB14A8">
        <w:rPr>
          <w:rFonts w:hint="eastAsia"/>
          <w:color w:val="000000" w:themeColor="text1"/>
          <w:sz w:val="24"/>
          <w:szCs w:val="24"/>
        </w:rPr>
        <w:t>④</w:t>
      </w:r>
      <w:r w:rsidRPr="00DB14A8">
        <w:rPr>
          <w:rFonts w:hint="eastAsia"/>
          <w:color w:val="000000" w:themeColor="text1"/>
          <w:sz w:val="24"/>
          <w:szCs w:val="24"/>
        </w:rPr>
        <w:t xml:space="preserve"> </w:t>
      </w:r>
      <w:r w:rsidRPr="00DB14A8">
        <w:rPr>
          <w:rFonts w:hint="eastAsia"/>
          <w:color w:val="000000" w:themeColor="text1"/>
          <w:sz w:val="24"/>
          <w:szCs w:val="24"/>
        </w:rPr>
        <w:t>更新固定资产账目</w:t>
      </w:r>
    </w:p>
    <w:p w:rsidR="00DB14A8" w:rsidRPr="00DB14A8" w:rsidRDefault="00DB14A8" w:rsidP="00DB14A8">
      <w:pPr>
        <w:spacing w:line="220" w:lineRule="atLeast"/>
        <w:ind w:firstLineChars="100" w:firstLine="240"/>
        <w:rPr>
          <w:color w:val="000000" w:themeColor="text1"/>
          <w:sz w:val="24"/>
          <w:szCs w:val="24"/>
        </w:rPr>
      </w:pPr>
      <w:r w:rsidRPr="00DB14A8">
        <w:rPr>
          <w:rFonts w:hint="eastAsia"/>
          <w:color w:val="000000" w:themeColor="text1"/>
          <w:sz w:val="24"/>
          <w:szCs w:val="24"/>
        </w:rPr>
        <w:t>⑤</w:t>
      </w:r>
      <w:r w:rsidRPr="00DB14A8">
        <w:rPr>
          <w:rFonts w:hint="eastAsia"/>
          <w:color w:val="000000" w:themeColor="text1"/>
          <w:sz w:val="24"/>
          <w:szCs w:val="24"/>
        </w:rPr>
        <w:t xml:space="preserve"> </w:t>
      </w:r>
      <w:r w:rsidRPr="00DB14A8">
        <w:rPr>
          <w:rFonts w:hint="eastAsia"/>
          <w:color w:val="000000" w:themeColor="text1"/>
          <w:sz w:val="24"/>
          <w:szCs w:val="24"/>
        </w:rPr>
        <w:t>归档备案</w:t>
      </w:r>
    </w:p>
    <w:p w:rsidR="00DB14A8" w:rsidRDefault="00DB14A8" w:rsidP="00744A20">
      <w:pPr>
        <w:spacing w:line="220" w:lineRule="atLeast"/>
        <w:ind w:firstLineChars="100" w:firstLine="240"/>
        <w:rPr>
          <w:sz w:val="24"/>
          <w:szCs w:val="24"/>
        </w:rPr>
      </w:pPr>
    </w:p>
    <w:p w:rsidR="00744A20" w:rsidRDefault="00DB14A8" w:rsidP="00744A20">
      <w:pPr>
        <w:spacing w:line="220" w:lineRule="atLeast"/>
        <w:ind w:firstLineChars="100" w:firstLine="280"/>
        <w:rPr>
          <w:b/>
          <w:sz w:val="28"/>
          <w:szCs w:val="28"/>
        </w:rPr>
      </w:pPr>
      <w:r>
        <w:rPr>
          <w:rFonts w:hint="eastAsia"/>
          <w:b/>
          <w:sz w:val="28"/>
          <w:szCs w:val="28"/>
        </w:rPr>
        <w:t>七</w:t>
      </w:r>
      <w:r w:rsidR="00744A20" w:rsidRPr="001D6B1F">
        <w:rPr>
          <w:rFonts w:hint="eastAsia"/>
          <w:b/>
          <w:sz w:val="28"/>
          <w:szCs w:val="28"/>
        </w:rPr>
        <w:t xml:space="preserve">  </w:t>
      </w:r>
      <w:r w:rsidR="00744A20" w:rsidRPr="001D6B1F">
        <w:rPr>
          <w:rFonts w:hint="eastAsia"/>
          <w:b/>
          <w:sz w:val="28"/>
          <w:szCs w:val="28"/>
        </w:rPr>
        <w:t>收款</w:t>
      </w:r>
    </w:p>
    <w:p w:rsidR="00744A20" w:rsidRPr="001D6B1F" w:rsidRDefault="00744A20" w:rsidP="00744A20">
      <w:pPr>
        <w:spacing w:line="220" w:lineRule="atLeast"/>
        <w:ind w:firstLineChars="100" w:firstLine="280"/>
        <w:rPr>
          <w:sz w:val="24"/>
          <w:szCs w:val="24"/>
        </w:rPr>
      </w:pPr>
      <w:r>
        <w:rPr>
          <w:rFonts w:hint="eastAsia"/>
          <w:b/>
          <w:sz w:val="28"/>
          <w:szCs w:val="28"/>
        </w:rPr>
        <w:t xml:space="preserve">    </w:t>
      </w:r>
      <w:r w:rsidRPr="001D6B1F">
        <w:rPr>
          <w:rFonts w:hint="eastAsia"/>
          <w:sz w:val="24"/>
          <w:szCs w:val="24"/>
        </w:rPr>
        <w:t>收款单从销售订单和收款合同流转</w:t>
      </w:r>
      <w:r>
        <w:rPr>
          <w:rFonts w:hint="eastAsia"/>
          <w:sz w:val="24"/>
          <w:szCs w:val="24"/>
        </w:rPr>
        <w:t>。</w:t>
      </w:r>
    </w:p>
    <w:p w:rsidR="00744A20" w:rsidRDefault="00744A20" w:rsidP="00744A20">
      <w:pPr>
        <w:spacing w:line="220" w:lineRule="atLeast"/>
        <w:ind w:firstLineChars="100" w:firstLine="240"/>
        <w:rPr>
          <w:sz w:val="24"/>
          <w:szCs w:val="24"/>
        </w:rPr>
      </w:pPr>
      <w:r w:rsidRPr="001D6B1F">
        <w:rPr>
          <w:rFonts w:hint="eastAsia"/>
          <w:sz w:val="24"/>
          <w:szCs w:val="24"/>
        </w:rPr>
        <w:lastRenderedPageBreak/>
        <w:t>①</w:t>
      </w:r>
      <w:r w:rsidRPr="001D6B1F">
        <w:rPr>
          <w:rFonts w:hint="eastAsia"/>
          <w:sz w:val="24"/>
          <w:szCs w:val="24"/>
        </w:rPr>
        <w:t xml:space="preserve">  </w:t>
      </w:r>
      <w:r w:rsidRPr="001D6B1F">
        <w:rPr>
          <w:rFonts w:hint="eastAsia"/>
          <w:sz w:val="24"/>
          <w:szCs w:val="24"/>
        </w:rPr>
        <w:t>填写</w:t>
      </w:r>
      <w:r>
        <w:rPr>
          <w:rFonts w:hint="eastAsia"/>
          <w:sz w:val="24"/>
          <w:szCs w:val="24"/>
        </w:rPr>
        <w:t>收款单，给定财务确定人员顺序。</w:t>
      </w:r>
    </w:p>
    <w:p w:rsidR="00744A20" w:rsidRDefault="00744A20" w:rsidP="00744A20">
      <w:pPr>
        <w:spacing w:line="220" w:lineRule="atLeast"/>
        <w:ind w:firstLineChars="100" w:firstLine="240"/>
        <w:rPr>
          <w:sz w:val="24"/>
          <w:szCs w:val="24"/>
        </w:rPr>
      </w:pPr>
      <w:r>
        <w:rPr>
          <w:rFonts w:hint="eastAsia"/>
          <w:sz w:val="24"/>
          <w:szCs w:val="24"/>
        </w:rPr>
        <w:t>②</w:t>
      </w:r>
      <w:r>
        <w:rPr>
          <w:rFonts w:hint="eastAsia"/>
          <w:sz w:val="24"/>
          <w:szCs w:val="24"/>
        </w:rPr>
        <w:t xml:space="preserve">  </w:t>
      </w:r>
      <w:r>
        <w:rPr>
          <w:rFonts w:hint="eastAsia"/>
          <w:sz w:val="24"/>
          <w:szCs w:val="24"/>
        </w:rPr>
        <w:t>财务查看银行确认，不同意返回修改</w:t>
      </w:r>
    </w:p>
    <w:p w:rsidR="00744A20" w:rsidRDefault="00744A20" w:rsidP="00744A20">
      <w:pPr>
        <w:spacing w:line="220" w:lineRule="atLeast"/>
        <w:ind w:firstLineChars="100" w:firstLine="240"/>
        <w:rPr>
          <w:sz w:val="24"/>
          <w:szCs w:val="24"/>
        </w:rPr>
      </w:pPr>
      <w:r>
        <w:rPr>
          <w:rFonts w:hint="eastAsia"/>
          <w:sz w:val="24"/>
          <w:szCs w:val="24"/>
        </w:rPr>
        <w:t xml:space="preserve">     </w:t>
      </w:r>
      <w:r>
        <w:rPr>
          <w:rFonts w:hint="eastAsia"/>
          <w:sz w:val="24"/>
          <w:szCs w:val="24"/>
        </w:rPr>
        <w:t>财务确认收款顺序：财务经理，</w:t>
      </w:r>
      <w:r>
        <w:rPr>
          <w:rFonts w:hint="eastAsia"/>
          <w:sz w:val="24"/>
          <w:szCs w:val="24"/>
        </w:rPr>
        <w:t>XXX,XXX,XXX</w:t>
      </w:r>
    </w:p>
    <w:p w:rsidR="00744A20" w:rsidRDefault="00744A20" w:rsidP="00744A20">
      <w:pPr>
        <w:spacing w:line="220" w:lineRule="atLeast"/>
        <w:ind w:leftChars="100" w:left="580" w:hangingChars="150" w:hanging="360"/>
        <w:rPr>
          <w:sz w:val="24"/>
          <w:szCs w:val="24"/>
        </w:rPr>
      </w:pPr>
      <w:r>
        <w:rPr>
          <w:rFonts w:hint="eastAsia"/>
          <w:sz w:val="24"/>
          <w:szCs w:val="24"/>
        </w:rPr>
        <w:t xml:space="preserve">     </w:t>
      </w:r>
      <w:r>
        <w:rPr>
          <w:rFonts w:hint="eastAsia"/>
          <w:sz w:val="24"/>
          <w:szCs w:val="24"/>
        </w:rPr>
        <w:t>如果财务经理</w:t>
      </w:r>
      <w:r>
        <w:rPr>
          <w:rFonts w:hint="eastAsia"/>
          <w:sz w:val="24"/>
          <w:szCs w:val="24"/>
        </w:rPr>
        <w:t>2</w:t>
      </w:r>
      <w:r>
        <w:rPr>
          <w:rFonts w:hint="eastAsia"/>
          <w:sz w:val="24"/>
          <w:szCs w:val="24"/>
        </w:rPr>
        <w:t>个小时没确认，那么往下轮，下一个再</w:t>
      </w:r>
      <w:r>
        <w:rPr>
          <w:rFonts w:hint="eastAsia"/>
          <w:sz w:val="24"/>
          <w:szCs w:val="24"/>
        </w:rPr>
        <w:t>2</w:t>
      </w:r>
      <w:r>
        <w:rPr>
          <w:rFonts w:hint="eastAsia"/>
          <w:sz w:val="24"/>
          <w:szCs w:val="24"/>
        </w:rPr>
        <w:t>个小时没确认继续往下轮（</w:t>
      </w:r>
      <w:proofErr w:type="spellStart"/>
      <w:r>
        <w:rPr>
          <w:rFonts w:hint="eastAsia"/>
          <w:sz w:val="24"/>
          <w:szCs w:val="24"/>
        </w:rPr>
        <w:t>activiti</w:t>
      </w:r>
      <w:proofErr w:type="spellEnd"/>
      <w:r>
        <w:rPr>
          <w:rFonts w:hint="eastAsia"/>
          <w:sz w:val="24"/>
          <w:szCs w:val="24"/>
        </w:rPr>
        <w:t>的边境时间事件）</w:t>
      </w:r>
    </w:p>
    <w:p w:rsidR="00744A20" w:rsidRDefault="00744A20" w:rsidP="00744A20">
      <w:pPr>
        <w:spacing w:line="220" w:lineRule="atLeast"/>
        <w:ind w:leftChars="100" w:left="580" w:hangingChars="150" w:hanging="360"/>
        <w:rPr>
          <w:sz w:val="24"/>
          <w:szCs w:val="24"/>
        </w:rPr>
      </w:pPr>
      <w:r>
        <w:rPr>
          <w:rFonts w:hint="eastAsia"/>
          <w:sz w:val="24"/>
          <w:szCs w:val="24"/>
        </w:rPr>
        <w:t>③</w:t>
      </w:r>
      <w:r>
        <w:rPr>
          <w:rFonts w:hint="eastAsia"/>
          <w:sz w:val="24"/>
          <w:szCs w:val="24"/>
        </w:rPr>
        <w:t xml:space="preserve">  </w:t>
      </w:r>
      <w:r>
        <w:rPr>
          <w:rFonts w:hint="eastAsia"/>
          <w:sz w:val="24"/>
          <w:szCs w:val="24"/>
        </w:rPr>
        <w:t>系统统计现金流，新增或更改已收，对应的调整预收</w:t>
      </w:r>
    </w:p>
    <w:p w:rsidR="00744A20" w:rsidRDefault="00DB14A8" w:rsidP="00744A20">
      <w:pPr>
        <w:spacing w:line="220" w:lineRule="atLeast"/>
        <w:ind w:firstLineChars="100" w:firstLine="280"/>
        <w:rPr>
          <w:b/>
          <w:sz w:val="28"/>
          <w:szCs w:val="28"/>
        </w:rPr>
      </w:pPr>
      <w:r>
        <w:rPr>
          <w:rFonts w:hint="eastAsia"/>
          <w:b/>
          <w:sz w:val="28"/>
          <w:szCs w:val="28"/>
        </w:rPr>
        <w:t>八</w:t>
      </w:r>
      <w:r w:rsidR="00744A20" w:rsidRPr="00744A20">
        <w:rPr>
          <w:rFonts w:hint="eastAsia"/>
          <w:b/>
          <w:sz w:val="28"/>
          <w:szCs w:val="28"/>
        </w:rPr>
        <w:t xml:space="preserve"> </w:t>
      </w:r>
      <w:r w:rsidR="00744A20" w:rsidRPr="00744A20">
        <w:rPr>
          <w:rFonts w:hint="eastAsia"/>
          <w:b/>
          <w:sz w:val="28"/>
          <w:szCs w:val="28"/>
        </w:rPr>
        <w:t>销售开票</w:t>
      </w:r>
      <w:r w:rsidR="00744A20">
        <w:rPr>
          <w:rFonts w:hint="eastAsia"/>
          <w:b/>
          <w:sz w:val="28"/>
          <w:szCs w:val="28"/>
        </w:rPr>
        <w:t>（新增或修改）</w:t>
      </w:r>
    </w:p>
    <w:p w:rsidR="00744A20" w:rsidRDefault="00744A20" w:rsidP="00744A20">
      <w:pPr>
        <w:spacing w:line="220" w:lineRule="atLeast"/>
        <w:ind w:firstLineChars="100" w:firstLine="240"/>
        <w:rPr>
          <w:sz w:val="24"/>
          <w:szCs w:val="24"/>
        </w:rPr>
      </w:pPr>
      <w:r w:rsidRPr="00744A20">
        <w:rPr>
          <w:rFonts w:hint="eastAsia"/>
          <w:sz w:val="24"/>
          <w:szCs w:val="24"/>
        </w:rPr>
        <w:t>①</w:t>
      </w:r>
      <w:r w:rsidRPr="00744A20">
        <w:rPr>
          <w:rFonts w:hint="eastAsia"/>
          <w:sz w:val="24"/>
          <w:szCs w:val="24"/>
        </w:rPr>
        <w:t xml:space="preserve"> </w:t>
      </w:r>
      <w:r w:rsidRPr="00744A20">
        <w:rPr>
          <w:rFonts w:hint="eastAsia"/>
          <w:sz w:val="24"/>
          <w:szCs w:val="24"/>
        </w:rPr>
        <w:t>财务人员起草开票</w:t>
      </w:r>
      <w:r>
        <w:rPr>
          <w:rFonts w:hint="eastAsia"/>
          <w:sz w:val="24"/>
          <w:szCs w:val="24"/>
        </w:rPr>
        <w:t>记录，确定审批人和审批方式（顺序审批或并行审批）</w:t>
      </w:r>
    </w:p>
    <w:p w:rsidR="00744A20" w:rsidRDefault="00744A20" w:rsidP="00744A20">
      <w:pPr>
        <w:spacing w:line="220" w:lineRule="atLeast"/>
        <w:ind w:firstLineChars="100" w:firstLine="240"/>
        <w:rPr>
          <w:sz w:val="24"/>
          <w:szCs w:val="24"/>
        </w:rPr>
      </w:pPr>
      <w:r>
        <w:rPr>
          <w:rFonts w:hint="eastAsia"/>
          <w:sz w:val="24"/>
          <w:szCs w:val="24"/>
        </w:rPr>
        <w:t>②</w:t>
      </w:r>
      <w:r>
        <w:rPr>
          <w:rFonts w:hint="eastAsia"/>
          <w:sz w:val="24"/>
          <w:szCs w:val="24"/>
        </w:rPr>
        <w:t xml:space="preserve"> </w:t>
      </w:r>
      <w:r>
        <w:rPr>
          <w:rFonts w:hint="eastAsia"/>
          <w:sz w:val="24"/>
          <w:szCs w:val="24"/>
        </w:rPr>
        <w:t>相关评审</w:t>
      </w:r>
    </w:p>
    <w:p w:rsidR="00744A20" w:rsidRDefault="00744A20" w:rsidP="00744A20">
      <w:pPr>
        <w:spacing w:line="220" w:lineRule="atLeast"/>
        <w:ind w:firstLineChars="100" w:firstLine="240"/>
        <w:rPr>
          <w:sz w:val="24"/>
          <w:szCs w:val="24"/>
        </w:rPr>
      </w:pPr>
      <w:r>
        <w:rPr>
          <w:rFonts w:hint="eastAsia"/>
          <w:sz w:val="24"/>
          <w:szCs w:val="24"/>
        </w:rPr>
        <w:t>③</w:t>
      </w:r>
      <w:r>
        <w:rPr>
          <w:rFonts w:hint="eastAsia"/>
          <w:sz w:val="24"/>
          <w:szCs w:val="24"/>
        </w:rPr>
        <w:t xml:space="preserve"> </w:t>
      </w:r>
      <w:r>
        <w:rPr>
          <w:rFonts w:hint="eastAsia"/>
          <w:sz w:val="24"/>
          <w:szCs w:val="24"/>
        </w:rPr>
        <w:t>系统统计现金流，记录发票信息</w:t>
      </w:r>
    </w:p>
    <w:p w:rsidR="00744A20" w:rsidRDefault="00744A20" w:rsidP="00744A20">
      <w:pPr>
        <w:spacing w:line="220" w:lineRule="atLeast"/>
        <w:ind w:firstLineChars="100" w:firstLine="240"/>
        <w:rPr>
          <w:sz w:val="24"/>
          <w:szCs w:val="24"/>
        </w:rPr>
      </w:pPr>
      <w:r>
        <w:rPr>
          <w:rFonts w:hint="eastAsia"/>
          <w:sz w:val="24"/>
          <w:szCs w:val="24"/>
        </w:rPr>
        <w:t>④</w:t>
      </w:r>
      <w:r>
        <w:rPr>
          <w:rFonts w:hint="eastAsia"/>
          <w:sz w:val="24"/>
          <w:szCs w:val="24"/>
        </w:rPr>
        <w:t xml:space="preserve"> </w:t>
      </w:r>
      <w:r>
        <w:rPr>
          <w:rFonts w:hint="eastAsia"/>
          <w:sz w:val="24"/>
          <w:szCs w:val="24"/>
        </w:rPr>
        <w:t>通知起草者</w:t>
      </w:r>
    </w:p>
    <w:p w:rsidR="009E7488" w:rsidRDefault="00DB14A8" w:rsidP="009E7488">
      <w:pPr>
        <w:spacing w:line="220" w:lineRule="atLeast"/>
        <w:ind w:firstLineChars="100" w:firstLine="280"/>
        <w:rPr>
          <w:b/>
          <w:sz w:val="28"/>
          <w:szCs w:val="28"/>
        </w:rPr>
      </w:pPr>
      <w:r>
        <w:rPr>
          <w:rFonts w:hint="eastAsia"/>
          <w:b/>
          <w:sz w:val="28"/>
          <w:szCs w:val="28"/>
        </w:rPr>
        <w:t>九</w:t>
      </w:r>
      <w:r w:rsidR="009E7488" w:rsidRPr="009E7488">
        <w:rPr>
          <w:rFonts w:hint="eastAsia"/>
          <w:b/>
          <w:sz w:val="28"/>
          <w:szCs w:val="28"/>
        </w:rPr>
        <w:t xml:space="preserve">  </w:t>
      </w:r>
      <w:r w:rsidR="009E7488" w:rsidRPr="009E7488">
        <w:rPr>
          <w:rFonts w:hint="eastAsia"/>
          <w:b/>
          <w:sz w:val="28"/>
          <w:szCs w:val="28"/>
        </w:rPr>
        <w:t>入库（采购入库，外协入库）</w:t>
      </w:r>
    </w:p>
    <w:p w:rsidR="009E7488" w:rsidRPr="00D0699B" w:rsidRDefault="00D0699B" w:rsidP="00D0699B">
      <w:pPr>
        <w:spacing w:line="220" w:lineRule="atLeast"/>
        <w:ind w:leftChars="100" w:left="580" w:hangingChars="150" w:hanging="360"/>
        <w:rPr>
          <w:sz w:val="24"/>
          <w:szCs w:val="24"/>
        </w:rPr>
      </w:pPr>
      <w:r w:rsidRPr="00D0699B">
        <w:rPr>
          <w:rFonts w:hint="eastAsia"/>
          <w:sz w:val="24"/>
          <w:szCs w:val="24"/>
        </w:rPr>
        <w:t>①</w:t>
      </w:r>
      <w:r w:rsidRPr="00D0699B">
        <w:rPr>
          <w:rFonts w:hint="eastAsia"/>
          <w:sz w:val="24"/>
          <w:szCs w:val="24"/>
        </w:rPr>
        <w:t xml:space="preserve">  </w:t>
      </w:r>
      <w:r w:rsidRPr="00D0699B">
        <w:rPr>
          <w:rFonts w:hint="eastAsia"/>
          <w:sz w:val="24"/>
          <w:szCs w:val="24"/>
        </w:rPr>
        <w:t>库管员起草收货单</w:t>
      </w:r>
      <w:r>
        <w:rPr>
          <w:rFonts w:hint="eastAsia"/>
          <w:sz w:val="24"/>
          <w:szCs w:val="24"/>
        </w:rPr>
        <w:t>，收货单的数据从采购订单流转，库管员只填写收货数量</w:t>
      </w:r>
      <w:r w:rsidR="00D33366">
        <w:rPr>
          <w:rFonts w:hint="eastAsia"/>
          <w:sz w:val="24"/>
          <w:szCs w:val="24"/>
        </w:rPr>
        <w:t>和检验记录</w:t>
      </w:r>
      <w:r>
        <w:rPr>
          <w:rFonts w:hint="eastAsia"/>
          <w:sz w:val="24"/>
          <w:szCs w:val="24"/>
        </w:rPr>
        <w:t>即可</w:t>
      </w:r>
      <w:r w:rsidR="00D33366">
        <w:rPr>
          <w:rFonts w:hint="eastAsia"/>
          <w:sz w:val="24"/>
          <w:szCs w:val="24"/>
        </w:rPr>
        <w:t>，库管员选择他可以检验的部分选择直接入库，生成入库单，其他的部分需要兼职检验员检验或者送检，这需要一定时间。由库管员确定一起检验完之后入库还是分开入库。</w:t>
      </w:r>
    </w:p>
    <w:p w:rsidR="001D6B1F" w:rsidRDefault="00D0699B" w:rsidP="001D6B1F">
      <w:pPr>
        <w:spacing w:line="220" w:lineRule="atLeast"/>
        <w:ind w:leftChars="100" w:left="580" w:hangingChars="150" w:hanging="360"/>
        <w:rPr>
          <w:sz w:val="24"/>
          <w:szCs w:val="24"/>
        </w:rPr>
      </w:pPr>
      <w:r>
        <w:rPr>
          <w:rFonts w:hint="eastAsia"/>
          <w:sz w:val="24"/>
          <w:szCs w:val="24"/>
        </w:rPr>
        <w:t>②</w:t>
      </w:r>
      <w:r>
        <w:rPr>
          <w:rFonts w:hint="eastAsia"/>
          <w:sz w:val="24"/>
          <w:szCs w:val="24"/>
        </w:rPr>
        <w:t xml:space="preserve">  </w:t>
      </w:r>
      <w:r>
        <w:rPr>
          <w:rFonts w:hint="eastAsia"/>
          <w:sz w:val="24"/>
          <w:szCs w:val="24"/>
        </w:rPr>
        <w:t>物资经理确认</w:t>
      </w:r>
      <w:r w:rsidR="00187871">
        <w:rPr>
          <w:rFonts w:hint="eastAsia"/>
          <w:sz w:val="24"/>
          <w:szCs w:val="24"/>
        </w:rPr>
        <w:t>，</w:t>
      </w:r>
      <w:r w:rsidR="00D33366">
        <w:rPr>
          <w:rFonts w:hint="eastAsia"/>
          <w:sz w:val="24"/>
          <w:szCs w:val="24"/>
        </w:rPr>
        <w:t>总数大于订购数，进行会签，</w:t>
      </w:r>
      <w:r w:rsidR="00187871">
        <w:rPr>
          <w:rFonts w:hint="eastAsia"/>
          <w:sz w:val="24"/>
          <w:szCs w:val="24"/>
        </w:rPr>
        <w:t>由物资经理确认是否上报给上级领导，并确定哪些人审批。</w:t>
      </w:r>
      <w:r w:rsidR="00D33366">
        <w:rPr>
          <w:rFonts w:hint="eastAsia"/>
          <w:sz w:val="24"/>
          <w:szCs w:val="24"/>
        </w:rPr>
        <w:t>数量正常（</w:t>
      </w:r>
      <w:r w:rsidR="00D33366">
        <w:rPr>
          <w:rFonts w:hint="eastAsia"/>
          <w:sz w:val="24"/>
          <w:szCs w:val="24"/>
        </w:rPr>
        <w:t>=</w:t>
      </w:r>
      <w:r w:rsidR="00D33366">
        <w:rPr>
          <w:rFonts w:hint="eastAsia"/>
          <w:sz w:val="24"/>
          <w:szCs w:val="24"/>
        </w:rPr>
        <w:t>或</w:t>
      </w:r>
      <w:r w:rsidR="00D33366">
        <w:rPr>
          <w:rFonts w:hint="eastAsia"/>
          <w:sz w:val="24"/>
          <w:szCs w:val="24"/>
        </w:rPr>
        <w:t>&lt;</w:t>
      </w:r>
      <w:r w:rsidR="00D33366">
        <w:rPr>
          <w:rFonts w:hint="eastAsia"/>
          <w:sz w:val="24"/>
          <w:szCs w:val="24"/>
        </w:rPr>
        <w:t>）进行④</w:t>
      </w:r>
      <w:r w:rsidR="00D33366">
        <w:rPr>
          <w:rFonts w:hint="eastAsia"/>
          <w:sz w:val="24"/>
          <w:szCs w:val="24"/>
        </w:rPr>
        <w:t xml:space="preserve"> </w:t>
      </w:r>
    </w:p>
    <w:p w:rsidR="00187871" w:rsidRDefault="00187871" w:rsidP="001D6B1F">
      <w:pPr>
        <w:spacing w:line="220" w:lineRule="atLeast"/>
        <w:ind w:leftChars="100" w:left="580" w:hangingChars="150" w:hanging="360"/>
        <w:rPr>
          <w:sz w:val="24"/>
          <w:szCs w:val="24"/>
        </w:rPr>
      </w:pPr>
      <w:r>
        <w:rPr>
          <w:rFonts w:hint="eastAsia"/>
          <w:sz w:val="24"/>
          <w:szCs w:val="24"/>
        </w:rPr>
        <w:t>③</w:t>
      </w:r>
      <w:r>
        <w:rPr>
          <w:rFonts w:hint="eastAsia"/>
          <w:sz w:val="24"/>
          <w:szCs w:val="24"/>
        </w:rPr>
        <w:t xml:space="preserve">  </w:t>
      </w:r>
      <w:r>
        <w:rPr>
          <w:rFonts w:hint="eastAsia"/>
          <w:sz w:val="24"/>
          <w:szCs w:val="24"/>
        </w:rPr>
        <w:t>上级审批</w:t>
      </w:r>
    </w:p>
    <w:p w:rsidR="00D0699B" w:rsidRDefault="00D33366" w:rsidP="001D6B1F">
      <w:pPr>
        <w:spacing w:line="220" w:lineRule="atLeast"/>
        <w:ind w:leftChars="100" w:left="580" w:hangingChars="150" w:hanging="360"/>
        <w:rPr>
          <w:sz w:val="24"/>
          <w:szCs w:val="24"/>
        </w:rPr>
      </w:pPr>
      <w:r>
        <w:rPr>
          <w:rFonts w:hint="eastAsia"/>
          <w:sz w:val="24"/>
          <w:szCs w:val="24"/>
        </w:rPr>
        <w:t>④</w:t>
      </w:r>
      <w:r>
        <w:rPr>
          <w:rFonts w:hint="eastAsia"/>
          <w:sz w:val="24"/>
          <w:szCs w:val="24"/>
        </w:rPr>
        <w:t xml:space="preserve">  </w:t>
      </w:r>
      <w:r>
        <w:rPr>
          <w:rFonts w:hint="eastAsia"/>
          <w:sz w:val="24"/>
          <w:szCs w:val="24"/>
        </w:rPr>
        <w:t>生成入库单，备注库存</w:t>
      </w:r>
    </w:p>
    <w:p w:rsidR="00D33366" w:rsidRPr="001D6B1F" w:rsidRDefault="00D33366" w:rsidP="001D6B1F">
      <w:pPr>
        <w:spacing w:line="220" w:lineRule="atLeast"/>
        <w:ind w:leftChars="100" w:left="580" w:hangingChars="150" w:hanging="360"/>
        <w:rPr>
          <w:sz w:val="24"/>
          <w:szCs w:val="24"/>
        </w:rPr>
      </w:pPr>
      <w:r>
        <w:rPr>
          <w:rFonts w:hint="eastAsia"/>
          <w:sz w:val="24"/>
          <w:szCs w:val="24"/>
        </w:rPr>
        <w:t>⑤</w:t>
      </w:r>
      <w:r>
        <w:rPr>
          <w:rFonts w:hint="eastAsia"/>
          <w:sz w:val="24"/>
          <w:szCs w:val="24"/>
        </w:rPr>
        <w:t xml:space="preserve">  </w:t>
      </w:r>
      <w:r>
        <w:rPr>
          <w:rFonts w:hint="eastAsia"/>
          <w:sz w:val="24"/>
          <w:szCs w:val="24"/>
        </w:rPr>
        <w:t>发送通知，</w:t>
      </w:r>
      <w:r w:rsidR="00205380">
        <w:rPr>
          <w:rFonts w:hint="eastAsia"/>
          <w:sz w:val="24"/>
          <w:szCs w:val="24"/>
        </w:rPr>
        <w:t>物资经理，采购经理，财务经理，订单经手人，需求方。</w:t>
      </w:r>
    </w:p>
    <w:p w:rsidR="00205380" w:rsidRDefault="00DB14A8" w:rsidP="00167E7E">
      <w:pPr>
        <w:spacing w:line="220" w:lineRule="atLeast"/>
        <w:ind w:firstLineChars="100" w:firstLine="280"/>
        <w:rPr>
          <w:b/>
          <w:sz w:val="28"/>
          <w:szCs w:val="28"/>
        </w:rPr>
      </w:pPr>
      <w:r>
        <w:rPr>
          <w:rFonts w:hint="eastAsia"/>
          <w:b/>
          <w:sz w:val="28"/>
          <w:szCs w:val="28"/>
        </w:rPr>
        <w:t>十</w:t>
      </w:r>
      <w:r w:rsidR="00205380">
        <w:rPr>
          <w:rFonts w:hint="eastAsia"/>
          <w:b/>
          <w:sz w:val="28"/>
          <w:szCs w:val="28"/>
        </w:rPr>
        <w:t xml:space="preserve">  </w:t>
      </w:r>
      <w:r w:rsidR="00134F3F">
        <w:rPr>
          <w:rFonts w:hint="eastAsia"/>
          <w:b/>
          <w:sz w:val="28"/>
          <w:szCs w:val="28"/>
        </w:rPr>
        <w:t>自主采购入库（低值易耗，特殊物品）</w:t>
      </w:r>
    </w:p>
    <w:p w:rsidR="00134F3F" w:rsidRDefault="00134F3F" w:rsidP="00134F3F">
      <w:pPr>
        <w:spacing w:line="220" w:lineRule="atLeast"/>
        <w:ind w:firstLineChars="100" w:firstLine="240"/>
        <w:rPr>
          <w:sz w:val="24"/>
          <w:szCs w:val="24"/>
        </w:rPr>
      </w:pPr>
      <w:r w:rsidRPr="00134F3F">
        <w:rPr>
          <w:rFonts w:hint="eastAsia"/>
          <w:sz w:val="24"/>
          <w:szCs w:val="24"/>
        </w:rPr>
        <w:t>①</w:t>
      </w:r>
      <w:r w:rsidRPr="00134F3F">
        <w:rPr>
          <w:rFonts w:hint="eastAsia"/>
          <w:sz w:val="24"/>
          <w:szCs w:val="24"/>
        </w:rPr>
        <w:t xml:space="preserve"> </w:t>
      </w:r>
      <w:r>
        <w:rPr>
          <w:rFonts w:hint="eastAsia"/>
          <w:sz w:val="24"/>
          <w:szCs w:val="24"/>
        </w:rPr>
        <w:t>各单位人员</w:t>
      </w:r>
      <w:r w:rsidRPr="00134F3F">
        <w:rPr>
          <w:rFonts w:hint="eastAsia"/>
          <w:sz w:val="24"/>
          <w:szCs w:val="24"/>
        </w:rPr>
        <w:t>起草收货单与检验记录</w:t>
      </w:r>
      <w:r>
        <w:rPr>
          <w:rFonts w:hint="eastAsia"/>
          <w:sz w:val="24"/>
          <w:szCs w:val="24"/>
        </w:rPr>
        <w:t>，收货单的数据从采购订单流转，</w:t>
      </w:r>
    </w:p>
    <w:p w:rsidR="006407F1" w:rsidRDefault="006407F1" w:rsidP="00134F3F">
      <w:pPr>
        <w:spacing w:line="220" w:lineRule="atLeast"/>
        <w:ind w:firstLineChars="100" w:firstLine="240"/>
        <w:rPr>
          <w:sz w:val="24"/>
          <w:szCs w:val="24"/>
        </w:rPr>
      </w:pPr>
      <w:r>
        <w:rPr>
          <w:rFonts w:hint="eastAsia"/>
          <w:sz w:val="24"/>
          <w:szCs w:val="24"/>
        </w:rPr>
        <w:t>②</w:t>
      </w:r>
      <w:r>
        <w:rPr>
          <w:rFonts w:hint="eastAsia"/>
          <w:sz w:val="24"/>
          <w:szCs w:val="24"/>
        </w:rPr>
        <w:t xml:space="preserve"> </w:t>
      </w:r>
      <w:r>
        <w:rPr>
          <w:rFonts w:hint="eastAsia"/>
          <w:sz w:val="24"/>
          <w:szCs w:val="24"/>
        </w:rPr>
        <w:t>筛选合格物品，生成入库单，选择入库形式</w:t>
      </w:r>
    </w:p>
    <w:p w:rsidR="00134F3F" w:rsidRDefault="00134F3F" w:rsidP="006407F1">
      <w:pPr>
        <w:spacing w:line="220" w:lineRule="atLeast"/>
        <w:ind w:firstLineChars="200" w:firstLine="480"/>
        <w:rPr>
          <w:sz w:val="24"/>
          <w:szCs w:val="24"/>
        </w:rPr>
      </w:pPr>
      <w:r>
        <w:rPr>
          <w:rFonts w:hint="eastAsia"/>
          <w:sz w:val="24"/>
          <w:szCs w:val="24"/>
        </w:rPr>
        <w:lastRenderedPageBreak/>
        <w:t xml:space="preserve"> </w:t>
      </w:r>
      <w:r>
        <w:rPr>
          <w:rFonts w:hint="eastAsia"/>
          <w:sz w:val="24"/>
          <w:szCs w:val="24"/>
        </w:rPr>
        <w:t>根据实际情况分为三种：直接</w:t>
      </w:r>
      <w:r w:rsidR="006407F1">
        <w:rPr>
          <w:rFonts w:hint="eastAsia"/>
          <w:sz w:val="24"/>
          <w:szCs w:val="24"/>
        </w:rPr>
        <w:t>全部</w:t>
      </w:r>
      <w:r>
        <w:rPr>
          <w:rFonts w:hint="eastAsia"/>
          <w:sz w:val="24"/>
          <w:szCs w:val="24"/>
        </w:rPr>
        <w:t>取走，部分取走剩余入库，全部入库暂存</w:t>
      </w:r>
    </w:p>
    <w:p w:rsidR="00134F3F" w:rsidRDefault="006407F1" w:rsidP="00134F3F">
      <w:pPr>
        <w:spacing w:line="220" w:lineRule="atLeast"/>
        <w:ind w:firstLineChars="100" w:firstLine="240"/>
        <w:rPr>
          <w:sz w:val="24"/>
          <w:szCs w:val="24"/>
        </w:rPr>
      </w:pPr>
      <w:r>
        <w:rPr>
          <w:rFonts w:hint="eastAsia"/>
          <w:sz w:val="24"/>
          <w:szCs w:val="24"/>
        </w:rPr>
        <w:t xml:space="preserve">   </w:t>
      </w:r>
      <w:r>
        <w:rPr>
          <w:rFonts w:hint="eastAsia"/>
          <w:sz w:val="24"/>
          <w:szCs w:val="24"/>
        </w:rPr>
        <w:t>直接取走：生成出库单，全部出库</w:t>
      </w:r>
    </w:p>
    <w:p w:rsidR="006407F1" w:rsidRDefault="006407F1" w:rsidP="00134F3F">
      <w:pPr>
        <w:spacing w:line="220" w:lineRule="atLeast"/>
        <w:ind w:firstLineChars="100" w:firstLine="240"/>
        <w:rPr>
          <w:sz w:val="24"/>
          <w:szCs w:val="24"/>
        </w:rPr>
      </w:pPr>
      <w:r>
        <w:rPr>
          <w:rFonts w:hint="eastAsia"/>
          <w:sz w:val="24"/>
          <w:szCs w:val="24"/>
        </w:rPr>
        <w:t xml:space="preserve">  </w:t>
      </w:r>
      <w:r w:rsidR="004459E1">
        <w:rPr>
          <w:rFonts w:hint="eastAsia"/>
          <w:sz w:val="24"/>
          <w:szCs w:val="24"/>
        </w:rPr>
        <w:t xml:space="preserve"> </w:t>
      </w:r>
      <w:r>
        <w:rPr>
          <w:rFonts w:hint="eastAsia"/>
          <w:sz w:val="24"/>
          <w:szCs w:val="24"/>
        </w:rPr>
        <w:t xml:space="preserve"> </w:t>
      </w:r>
      <w:r w:rsidR="00C01894">
        <w:rPr>
          <w:rFonts w:hint="eastAsia"/>
          <w:sz w:val="24"/>
          <w:szCs w:val="24"/>
        </w:rPr>
        <w:t xml:space="preserve"> </w:t>
      </w:r>
      <w:r>
        <w:rPr>
          <w:rFonts w:hint="eastAsia"/>
          <w:sz w:val="24"/>
          <w:szCs w:val="24"/>
        </w:rPr>
        <w:t>①</w:t>
      </w:r>
      <w:r>
        <w:rPr>
          <w:rFonts w:hint="eastAsia"/>
          <w:sz w:val="24"/>
          <w:szCs w:val="24"/>
        </w:rPr>
        <w:t xml:space="preserve">  </w:t>
      </w:r>
      <w:r w:rsidR="00627043">
        <w:rPr>
          <w:rFonts w:hint="eastAsia"/>
          <w:sz w:val="24"/>
          <w:szCs w:val="24"/>
        </w:rPr>
        <w:t>系统</w:t>
      </w:r>
      <w:r>
        <w:rPr>
          <w:rFonts w:hint="eastAsia"/>
          <w:sz w:val="24"/>
          <w:szCs w:val="24"/>
        </w:rPr>
        <w:t>生成出库单</w:t>
      </w:r>
      <w:r w:rsidR="00627043">
        <w:rPr>
          <w:rFonts w:hint="eastAsia"/>
          <w:sz w:val="24"/>
          <w:szCs w:val="24"/>
        </w:rPr>
        <w:t>（全领走了）</w:t>
      </w:r>
    </w:p>
    <w:p w:rsidR="006407F1" w:rsidRDefault="00600217" w:rsidP="00600217">
      <w:pPr>
        <w:spacing w:line="220" w:lineRule="atLeast"/>
        <w:ind w:firstLineChars="100" w:firstLine="240"/>
        <w:rPr>
          <w:sz w:val="24"/>
          <w:szCs w:val="24"/>
        </w:rPr>
      </w:pPr>
      <w:r>
        <w:rPr>
          <w:rFonts w:hint="eastAsia"/>
          <w:sz w:val="24"/>
          <w:szCs w:val="24"/>
        </w:rPr>
        <w:t xml:space="preserve">  </w:t>
      </w:r>
      <w:r w:rsidR="006407F1">
        <w:rPr>
          <w:rFonts w:hint="eastAsia"/>
          <w:sz w:val="24"/>
          <w:szCs w:val="24"/>
        </w:rPr>
        <w:t xml:space="preserve"> </w:t>
      </w:r>
      <w:r w:rsidR="006407F1">
        <w:rPr>
          <w:rFonts w:hint="eastAsia"/>
          <w:sz w:val="24"/>
          <w:szCs w:val="24"/>
        </w:rPr>
        <w:t>部分取走：从入库单对应生成出库单，剩余部分交库房管理</w:t>
      </w:r>
    </w:p>
    <w:p w:rsidR="006407F1" w:rsidRDefault="006407F1" w:rsidP="00134F3F">
      <w:pPr>
        <w:spacing w:line="220" w:lineRule="atLeast"/>
        <w:ind w:firstLineChars="100" w:firstLine="240"/>
        <w:rPr>
          <w:sz w:val="24"/>
          <w:szCs w:val="24"/>
        </w:rPr>
      </w:pPr>
      <w:r>
        <w:rPr>
          <w:rFonts w:hint="eastAsia"/>
          <w:sz w:val="24"/>
          <w:szCs w:val="24"/>
        </w:rPr>
        <w:t xml:space="preserve">  </w:t>
      </w:r>
      <w:r w:rsidR="004459E1">
        <w:rPr>
          <w:rFonts w:hint="eastAsia"/>
          <w:sz w:val="24"/>
          <w:szCs w:val="24"/>
        </w:rPr>
        <w:t xml:space="preserve"> </w:t>
      </w:r>
      <w:r>
        <w:rPr>
          <w:rFonts w:hint="eastAsia"/>
          <w:sz w:val="24"/>
          <w:szCs w:val="24"/>
        </w:rPr>
        <w:t xml:space="preserve"> </w:t>
      </w:r>
      <w:r w:rsidR="00C01894">
        <w:rPr>
          <w:rFonts w:hint="eastAsia"/>
          <w:sz w:val="24"/>
          <w:szCs w:val="24"/>
        </w:rPr>
        <w:t xml:space="preserve"> </w:t>
      </w:r>
      <w:r>
        <w:rPr>
          <w:rFonts w:hint="eastAsia"/>
          <w:sz w:val="24"/>
          <w:szCs w:val="24"/>
        </w:rPr>
        <w:t>①</w:t>
      </w:r>
      <w:r>
        <w:rPr>
          <w:rFonts w:hint="eastAsia"/>
          <w:sz w:val="24"/>
          <w:szCs w:val="24"/>
        </w:rPr>
        <w:t xml:space="preserve"> </w:t>
      </w:r>
      <w:r w:rsidR="00627043">
        <w:rPr>
          <w:rFonts w:hint="eastAsia"/>
          <w:sz w:val="24"/>
          <w:szCs w:val="24"/>
        </w:rPr>
        <w:t>人员</w:t>
      </w:r>
      <w:r>
        <w:rPr>
          <w:rFonts w:hint="eastAsia"/>
          <w:sz w:val="24"/>
          <w:szCs w:val="24"/>
        </w:rPr>
        <w:t>生成出库单</w:t>
      </w:r>
    </w:p>
    <w:p w:rsidR="006407F1" w:rsidRDefault="006407F1" w:rsidP="00134F3F">
      <w:pPr>
        <w:spacing w:line="220" w:lineRule="atLeast"/>
        <w:ind w:firstLineChars="100" w:firstLine="240"/>
        <w:rPr>
          <w:sz w:val="24"/>
          <w:szCs w:val="24"/>
        </w:rPr>
      </w:pPr>
      <w:r>
        <w:rPr>
          <w:rFonts w:hint="eastAsia"/>
          <w:sz w:val="24"/>
          <w:szCs w:val="24"/>
        </w:rPr>
        <w:t xml:space="preserve">  </w:t>
      </w:r>
      <w:r w:rsidR="004459E1">
        <w:rPr>
          <w:rFonts w:hint="eastAsia"/>
          <w:sz w:val="24"/>
          <w:szCs w:val="24"/>
        </w:rPr>
        <w:t xml:space="preserve"> </w:t>
      </w:r>
      <w:r w:rsidR="00C01894">
        <w:rPr>
          <w:rFonts w:hint="eastAsia"/>
          <w:sz w:val="24"/>
          <w:szCs w:val="24"/>
        </w:rPr>
        <w:t xml:space="preserve"> </w:t>
      </w: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库管员确认核对</w:t>
      </w:r>
      <w:r w:rsidR="004459E1">
        <w:rPr>
          <w:rFonts w:hint="eastAsia"/>
          <w:sz w:val="24"/>
          <w:szCs w:val="24"/>
        </w:rPr>
        <w:t>，不同意（数量可能不对）返回，各单位收货人员重新调整出库单</w:t>
      </w:r>
    </w:p>
    <w:p w:rsidR="006407F1" w:rsidRDefault="006407F1" w:rsidP="00600217">
      <w:pPr>
        <w:spacing w:line="220" w:lineRule="atLeast"/>
        <w:ind w:firstLineChars="100" w:firstLine="240"/>
        <w:rPr>
          <w:sz w:val="24"/>
          <w:szCs w:val="24"/>
        </w:rPr>
      </w:pPr>
      <w:r>
        <w:rPr>
          <w:rFonts w:hint="eastAsia"/>
          <w:sz w:val="24"/>
          <w:szCs w:val="24"/>
        </w:rPr>
        <w:t xml:space="preserve">   </w:t>
      </w:r>
      <w:r>
        <w:rPr>
          <w:rFonts w:hint="eastAsia"/>
          <w:sz w:val="24"/>
          <w:szCs w:val="24"/>
        </w:rPr>
        <w:t>全部入库：全部暂存在库房，一件都不取走</w:t>
      </w:r>
    </w:p>
    <w:p w:rsidR="004459E1" w:rsidRDefault="004459E1" w:rsidP="004459E1">
      <w:pPr>
        <w:spacing w:line="220" w:lineRule="atLeast"/>
        <w:ind w:firstLineChars="150" w:firstLine="360"/>
        <w:rPr>
          <w:sz w:val="24"/>
          <w:szCs w:val="24"/>
        </w:rPr>
      </w:pPr>
      <w:r>
        <w:rPr>
          <w:rFonts w:hint="eastAsia"/>
          <w:sz w:val="24"/>
          <w:szCs w:val="24"/>
        </w:rPr>
        <w:t xml:space="preserve">  </w:t>
      </w:r>
      <w:r w:rsidR="00C01894">
        <w:rPr>
          <w:rFonts w:hint="eastAsia"/>
          <w:sz w:val="24"/>
          <w:szCs w:val="24"/>
        </w:rPr>
        <w:t xml:space="preserve"> </w:t>
      </w:r>
      <w:r>
        <w:rPr>
          <w:rFonts w:hint="eastAsia"/>
          <w:sz w:val="24"/>
          <w:szCs w:val="24"/>
        </w:rPr>
        <w:t>①</w:t>
      </w:r>
      <w:r>
        <w:rPr>
          <w:rFonts w:hint="eastAsia"/>
          <w:sz w:val="24"/>
          <w:szCs w:val="24"/>
        </w:rPr>
        <w:t xml:space="preserve">  </w:t>
      </w:r>
      <w:r>
        <w:rPr>
          <w:rFonts w:hint="eastAsia"/>
          <w:sz w:val="24"/>
          <w:szCs w:val="24"/>
        </w:rPr>
        <w:t>库管员确认与其生成的入库单比较送来的货物，不同意（数量可能不对）返回，重新选择入库形式。</w:t>
      </w:r>
    </w:p>
    <w:p w:rsidR="00C01894" w:rsidRDefault="00C01894" w:rsidP="00C01894">
      <w:pPr>
        <w:spacing w:line="220" w:lineRule="atLeast"/>
        <w:rPr>
          <w:sz w:val="24"/>
          <w:szCs w:val="24"/>
        </w:rPr>
      </w:pPr>
      <w:r>
        <w:rPr>
          <w:rFonts w:hint="eastAsia"/>
          <w:sz w:val="24"/>
          <w:szCs w:val="24"/>
        </w:rPr>
        <w:t>③</w:t>
      </w:r>
      <w:r>
        <w:rPr>
          <w:rFonts w:hint="eastAsia"/>
          <w:sz w:val="24"/>
          <w:szCs w:val="24"/>
        </w:rPr>
        <w:t xml:space="preserve">  </w:t>
      </w:r>
      <w:r>
        <w:rPr>
          <w:rFonts w:hint="eastAsia"/>
          <w:sz w:val="24"/>
          <w:szCs w:val="24"/>
        </w:rPr>
        <w:t>物资经理确认</w:t>
      </w:r>
      <w:r w:rsidR="004459E1">
        <w:rPr>
          <w:rFonts w:hint="eastAsia"/>
          <w:sz w:val="24"/>
          <w:szCs w:val="24"/>
        </w:rPr>
        <w:t xml:space="preserve"> </w:t>
      </w:r>
      <w:r>
        <w:rPr>
          <w:rFonts w:hint="eastAsia"/>
          <w:sz w:val="24"/>
          <w:szCs w:val="24"/>
        </w:rPr>
        <w:t xml:space="preserve"> </w:t>
      </w:r>
      <w:r w:rsidR="004459E1">
        <w:rPr>
          <w:rFonts w:hint="eastAsia"/>
          <w:sz w:val="24"/>
          <w:szCs w:val="24"/>
        </w:rPr>
        <w:t xml:space="preserve"> </w:t>
      </w:r>
    </w:p>
    <w:p w:rsidR="00C01894" w:rsidRDefault="00C01894" w:rsidP="00C01894">
      <w:pPr>
        <w:spacing w:line="220" w:lineRule="atLeast"/>
        <w:rPr>
          <w:sz w:val="24"/>
          <w:szCs w:val="24"/>
        </w:rPr>
      </w:pPr>
      <w:r>
        <w:rPr>
          <w:rFonts w:hint="eastAsia"/>
          <w:sz w:val="24"/>
          <w:szCs w:val="24"/>
        </w:rPr>
        <w:t>④</w:t>
      </w:r>
      <w:r>
        <w:rPr>
          <w:rFonts w:hint="eastAsia"/>
          <w:sz w:val="24"/>
          <w:szCs w:val="24"/>
        </w:rPr>
        <w:t xml:space="preserve">  </w:t>
      </w:r>
      <w:r>
        <w:rPr>
          <w:rFonts w:hint="eastAsia"/>
          <w:sz w:val="24"/>
          <w:szCs w:val="24"/>
        </w:rPr>
        <w:t>系统库存变更</w:t>
      </w:r>
    </w:p>
    <w:p w:rsidR="004459E1" w:rsidRDefault="00C01894" w:rsidP="004459E1">
      <w:pPr>
        <w:spacing w:line="220" w:lineRule="atLeast"/>
        <w:rPr>
          <w:sz w:val="24"/>
          <w:szCs w:val="24"/>
        </w:rPr>
      </w:pPr>
      <w:r>
        <w:rPr>
          <w:rFonts w:hint="eastAsia"/>
          <w:sz w:val="24"/>
          <w:szCs w:val="24"/>
        </w:rPr>
        <w:t>⑤</w:t>
      </w:r>
      <w:r w:rsidR="004459E1">
        <w:rPr>
          <w:rFonts w:hint="eastAsia"/>
          <w:sz w:val="24"/>
          <w:szCs w:val="24"/>
        </w:rPr>
        <w:t xml:space="preserve"> </w:t>
      </w:r>
      <w:r w:rsidR="00627043">
        <w:rPr>
          <w:rFonts w:hint="eastAsia"/>
          <w:sz w:val="24"/>
          <w:szCs w:val="24"/>
        </w:rPr>
        <w:t xml:space="preserve"> </w:t>
      </w:r>
      <w:r w:rsidR="004459E1">
        <w:rPr>
          <w:rFonts w:hint="eastAsia"/>
          <w:sz w:val="24"/>
          <w:szCs w:val="24"/>
        </w:rPr>
        <w:t>通知物资经理与财务经理</w:t>
      </w:r>
    </w:p>
    <w:p w:rsidR="00C46AA0" w:rsidRDefault="00CF1C9C" w:rsidP="004459E1">
      <w:pPr>
        <w:spacing w:line="220" w:lineRule="atLeast"/>
        <w:rPr>
          <w:b/>
          <w:sz w:val="28"/>
          <w:szCs w:val="28"/>
        </w:rPr>
      </w:pPr>
      <w:r w:rsidRPr="006B4E8D">
        <w:rPr>
          <w:rFonts w:hint="eastAsia"/>
          <w:b/>
          <w:sz w:val="28"/>
          <w:szCs w:val="28"/>
        </w:rPr>
        <w:t>十</w:t>
      </w:r>
      <w:r w:rsidR="00DB14A8">
        <w:rPr>
          <w:rFonts w:hint="eastAsia"/>
          <w:b/>
          <w:sz w:val="28"/>
          <w:szCs w:val="28"/>
        </w:rPr>
        <w:t>一</w:t>
      </w:r>
      <w:r w:rsidR="00C46AA0">
        <w:rPr>
          <w:rFonts w:hint="eastAsia"/>
          <w:b/>
          <w:sz w:val="28"/>
          <w:szCs w:val="28"/>
        </w:rPr>
        <w:t xml:space="preserve">  </w:t>
      </w:r>
      <w:r w:rsidR="00C46AA0">
        <w:rPr>
          <w:rFonts w:hint="eastAsia"/>
          <w:b/>
          <w:sz w:val="28"/>
          <w:szCs w:val="28"/>
        </w:rPr>
        <w:t>退货流程</w:t>
      </w:r>
    </w:p>
    <w:p w:rsidR="00C46AA0" w:rsidRDefault="00C46AA0" w:rsidP="00C46AA0">
      <w:pPr>
        <w:spacing w:line="220" w:lineRule="atLeast"/>
        <w:ind w:firstLineChars="150" w:firstLine="360"/>
        <w:rPr>
          <w:sz w:val="24"/>
          <w:szCs w:val="24"/>
        </w:rPr>
      </w:pPr>
      <w:r w:rsidRPr="00C46AA0">
        <w:rPr>
          <w:rFonts w:hint="eastAsia"/>
          <w:sz w:val="24"/>
          <w:szCs w:val="24"/>
        </w:rPr>
        <w:t xml:space="preserve">  </w:t>
      </w:r>
      <w:r>
        <w:rPr>
          <w:rFonts w:hint="eastAsia"/>
          <w:sz w:val="24"/>
          <w:szCs w:val="24"/>
        </w:rPr>
        <w:t>按以上两个流程，分别为采购部的采购和各中心自主采购，都有可能发生退货过程，退换货单从收货单流转，发起人员由采购部采购人员和自主采购的人员。</w:t>
      </w:r>
    </w:p>
    <w:p w:rsidR="00C46AA0" w:rsidRDefault="00C46AA0" w:rsidP="00C46AA0">
      <w:pPr>
        <w:spacing w:line="220" w:lineRule="atLeast"/>
        <w:ind w:firstLineChars="150" w:firstLine="360"/>
        <w:rPr>
          <w:sz w:val="24"/>
          <w:szCs w:val="24"/>
        </w:rPr>
      </w:pPr>
      <w:r>
        <w:rPr>
          <w:rFonts w:hint="eastAsia"/>
          <w:sz w:val="24"/>
          <w:szCs w:val="24"/>
        </w:rPr>
        <w:t>①</w:t>
      </w:r>
      <w:r>
        <w:rPr>
          <w:rFonts w:hint="eastAsia"/>
          <w:sz w:val="24"/>
          <w:szCs w:val="24"/>
        </w:rPr>
        <w:t xml:space="preserve">  </w:t>
      </w:r>
      <w:r>
        <w:rPr>
          <w:rFonts w:hint="eastAsia"/>
          <w:sz w:val="24"/>
          <w:szCs w:val="24"/>
        </w:rPr>
        <w:t>起草退货单，退货单从收货单流转，起草人确定审批人和审批方式（顺序审批或并行审批）</w:t>
      </w:r>
    </w:p>
    <w:p w:rsidR="00C46AA0" w:rsidRDefault="00C46AA0" w:rsidP="00C46AA0">
      <w:pPr>
        <w:spacing w:line="220" w:lineRule="atLeast"/>
        <w:ind w:firstLineChars="150" w:firstLine="360"/>
        <w:rPr>
          <w:sz w:val="24"/>
          <w:szCs w:val="24"/>
        </w:rPr>
      </w:pPr>
      <w:r>
        <w:rPr>
          <w:rFonts w:hint="eastAsia"/>
          <w:sz w:val="24"/>
          <w:szCs w:val="24"/>
        </w:rPr>
        <w:t>②</w:t>
      </w:r>
      <w:r>
        <w:rPr>
          <w:rFonts w:hint="eastAsia"/>
          <w:sz w:val="24"/>
          <w:szCs w:val="24"/>
        </w:rPr>
        <w:t xml:space="preserve"> </w:t>
      </w:r>
      <w:r>
        <w:rPr>
          <w:rFonts w:hint="eastAsia"/>
          <w:sz w:val="24"/>
          <w:szCs w:val="24"/>
        </w:rPr>
        <w:t>相关审批</w:t>
      </w:r>
    </w:p>
    <w:p w:rsidR="00C46AA0" w:rsidRDefault="00C46AA0" w:rsidP="00C46AA0">
      <w:pPr>
        <w:spacing w:line="220" w:lineRule="atLeast"/>
        <w:ind w:firstLineChars="150" w:firstLine="360"/>
        <w:rPr>
          <w:sz w:val="24"/>
          <w:szCs w:val="24"/>
        </w:rPr>
      </w:pPr>
      <w:r>
        <w:rPr>
          <w:rFonts w:hint="eastAsia"/>
          <w:sz w:val="24"/>
          <w:szCs w:val="24"/>
        </w:rPr>
        <w:t>③</w:t>
      </w:r>
      <w:r>
        <w:rPr>
          <w:rFonts w:hint="eastAsia"/>
          <w:sz w:val="24"/>
          <w:szCs w:val="24"/>
        </w:rPr>
        <w:t xml:space="preserve"> </w:t>
      </w:r>
      <w:r>
        <w:rPr>
          <w:rFonts w:hint="eastAsia"/>
          <w:sz w:val="24"/>
          <w:szCs w:val="24"/>
        </w:rPr>
        <w:t>起草人记录退货信息和处理结果</w:t>
      </w:r>
    </w:p>
    <w:p w:rsidR="002C0FE8" w:rsidRDefault="00C01894" w:rsidP="002C0FE8">
      <w:pPr>
        <w:spacing w:line="220" w:lineRule="atLeast"/>
        <w:ind w:firstLineChars="150" w:firstLine="420"/>
        <w:rPr>
          <w:b/>
          <w:sz w:val="28"/>
          <w:szCs w:val="28"/>
        </w:rPr>
      </w:pPr>
      <w:r>
        <w:rPr>
          <w:rFonts w:hint="eastAsia"/>
          <w:b/>
          <w:sz w:val="28"/>
          <w:szCs w:val="28"/>
        </w:rPr>
        <w:t>十</w:t>
      </w:r>
      <w:r w:rsidR="00DB14A8">
        <w:rPr>
          <w:rFonts w:hint="eastAsia"/>
          <w:b/>
          <w:sz w:val="28"/>
          <w:szCs w:val="28"/>
        </w:rPr>
        <w:t>二</w:t>
      </w:r>
      <w:r>
        <w:rPr>
          <w:rFonts w:hint="eastAsia"/>
          <w:b/>
          <w:sz w:val="28"/>
          <w:szCs w:val="28"/>
        </w:rPr>
        <w:t xml:space="preserve">  </w:t>
      </w:r>
      <w:r>
        <w:rPr>
          <w:rFonts w:hint="eastAsia"/>
          <w:b/>
          <w:sz w:val="28"/>
          <w:szCs w:val="28"/>
        </w:rPr>
        <w:t>特殊入库</w:t>
      </w:r>
    </w:p>
    <w:p w:rsidR="00C01894" w:rsidRDefault="00C01894" w:rsidP="002C0FE8">
      <w:pPr>
        <w:spacing w:line="220" w:lineRule="atLeast"/>
        <w:ind w:firstLineChars="150" w:firstLine="420"/>
        <w:rPr>
          <w:sz w:val="24"/>
          <w:szCs w:val="24"/>
        </w:rPr>
      </w:pPr>
      <w:r>
        <w:rPr>
          <w:rFonts w:hint="eastAsia"/>
          <w:b/>
          <w:sz w:val="28"/>
          <w:szCs w:val="28"/>
        </w:rPr>
        <w:t xml:space="preserve">   </w:t>
      </w:r>
      <w:r w:rsidRPr="00C01894">
        <w:rPr>
          <w:rFonts w:hint="eastAsia"/>
          <w:sz w:val="24"/>
          <w:szCs w:val="24"/>
        </w:rPr>
        <w:t>特殊入库</w:t>
      </w:r>
      <w:r>
        <w:rPr>
          <w:rFonts w:hint="eastAsia"/>
          <w:sz w:val="24"/>
          <w:szCs w:val="24"/>
        </w:rPr>
        <w:t>分两类，外来有价值物资，和呆滞物资</w:t>
      </w:r>
    </w:p>
    <w:p w:rsidR="00C01894" w:rsidRDefault="00C01894" w:rsidP="00C01894">
      <w:pPr>
        <w:spacing w:line="220" w:lineRule="atLeast"/>
        <w:ind w:firstLineChars="150" w:firstLine="360"/>
        <w:rPr>
          <w:sz w:val="24"/>
          <w:szCs w:val="24"/>
        </w:rPr>
      </w:pPr>
      <w:r>
        <w:rPr>
          <w:rFonts w:hint="eastAsia"/>
          <w:sz w:val="24"/>
          <w:szCs w:val="24"/>
        </w:rPr>
        <w:lastRenderedPageBreak/>
        <w:t>①</w:t>
      </w:r>
      <w:r>
        <w:rPr>
          <w:rFonts w:hint="eastAsia"/>
          <w:sz w:val="24"/>
          <w:szCs w:val="24"/>
        </w:rPr>
        <w:t xml:space="preserve">  </w:t>
      </w:r>
      <w:r>
        <w:rPr>
          <w:rFonts w:hint="eastAsia"/>
          <w:sz w:val="24"/>
          <w:szCs w:val="24"/>
        </w:rPr>
        <w:t>库房管理员起草收货单和检验记录</w:t>
      </w:r>
      <w:r w:rsidR="00627043">
        <w:rPr>
          <w:rFonts w:hint="eastAsia"/>
          <w:sz w:val="24"/>
          <w:szCs w:val="24"/>
        </w:rPr>
        <w:t>，生成入库单</w:t>
      </w:r>
    </w:p>
    <w:p w:rsidR="00C01894" w:rsidRPr="00C01894" w:rsidRDefault="00C01894" w:rsidP="00C01894">
      <w:pPr>
        <w:spacing w:line="220" w:lineRule="atLeast"/>
        <w:ind w:firstLineChars="150" w:firstLine="360"/>
        <w:rPr>
          <w:sz w:val="24"/>
          <w:szCs w:val="24"/>
        </w:rPr>
      </w:pPr>
      <w:r>
        <w:rPr>
          <w:rFonts w:hint="eastAsia"/>
          <w:sz w:val="24"/>
          <w:szCs w:val="24"/>
        </w:rPr>
        <w:t>②</w:t>
      </w:r>
      <w:r>
        <w:rPr>
          <w:rFonts w:hint="eastAsia"/>
          <w:sz w:val="24"/>
          <w:szCs w:val="24"/>
        </w:rPr>
        <w:t xml:space="preserve"> </w:t>
      </w:r>
      <w:r w:rsidR="00627043">
        <w:rPr>
          <w:rFonts w:hint="eastAsia"/>
          <w:sz w:val="24"/>
          <w:szCs w:val="24"/>
        </w:rPr>
        <w:t xml:space="preserve"> </w:t>
      </w:r>
      <w:r>
        <w:rPr>
          <w:rFonts w:hint="eastAsia"/>
          <w:sz w:val="24"/>
          <w:szCs w:val="24"/>
        </w:rPr>
        <w:t>物资经理确认，确定审批人和审批方式（顺序审批或并行审批）</w:t>
      </w:r>
      <w:r w:rsidR="00627043">
        <w:rPr>
          <w:rFonts w:hint="eastAsia"/>
          <w:sz w:val="24"/>
          <w:szCs w:val="24"/>
        </w:rPr>
        <w:t>，无需审批则④</w:t>
      </w:r>
    </w:p>
    <w:p w:rsidR="004459E1" w:rsidRDefault="00627043"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③</w:t>
      </w:r>
      <w:r>
        <w:rPr>
          <w:rFonts w:hint="eastAsia"/>
          <w:sz w:val="24"/>
          <w:szCs w:val="24"/>
        </w:rPr>
        <w:t xml:space="preserve">  </w:t>
      </w:r>
      <w:r>
        <w:rPr>
          <w:rFonts w:hint="eastAsia"/>
          <w:sz w:val="24"/>
          <w:szCs w:val="24"/>
        </w:rPr>
        <w:t>相关审批</w:t>
      </w:r>
    </w:p>
    <w:p w:rsidR="00627043" w:rsidRDefault="004459E1" w:rsidP="00627043">
      <w:pPr>
        <w:spacing w:line="220" w:lineRule="atLeast"/>
        <w:rPr>
          <w:sz w:val="24"/>
          <w:szCs w:val="24"/>
        </w:rPr>
      </w:pPr>
      <w:r>
        <w:rPr>
          <w:rFonts w:hint="eastAsia"/>
          <w:sz w:val="24"/>
          <w:szCs w:val="24"/>
        </w:rPr>
        <w:t xml:space="preserve"> </w:t>
      </w:r>
      <w:r w:rsidR="00627043">
        <w:rPr>
          <w:rFonts w:hint="eastAsia"/>
          <w:sz w:val="24"/>
          <w:szCs w:val="24"/>
        </w:rPr>
        <w:t xml:space="preserve">    </w:t>
      </w:r>
      <w:r w:rsidR="00627043">
        <w:rPr>
          <w:rFonts w:hint="eastAsia"/>
          <w:sz w:val="24"/>
          <w:szCs w:val="24"/>
        </w:rPr>
        <w:t>④</w:t>
      </w:r>
      <w:r w:rsidR="00627043">
        <w:rPr>
          <w:rFonts w:hint="eastAsia"/>
          <w:sz w:val="24"/>
          <w:szCs w:val="24"/>
        </w:rPr>
        <w:t xml:space="preserve">  </w:t>
      </w:r>
      <w:r w:rsidR="00627043">
        <w:rPr>
          <w:rFonts w:hint="eastAsia"/>
          <w:sz w:val="24"/>
          <w:szCs w:val="24"/>
        </w:rPr>
        <w:t>系统库存变更</w:t>
      </w:r>
    </w:p>
    <w:p w:rsidR="00627043" w:rsidRDefault="00627043" w:rsidP="00627043">
      <w:pPr>
        <w:spacing w:line="220" w:lineRule="atLeast"/>
        <w:ind w:firstLineChars="150" w:firstLine="420"/>
        <w:rPr>
          <w:b/>
          <w:sz w:val="28"/>
          <w:szCs w:val="28"/>
        </w:rPr>
      </w:pPr>
      <w:r w:rsidRPr="00627043">
        <w:rPr>
          <w:rFonts w:hint="eastAsia"/>
          <w:b/>
          <w:sz w:val="28"/>
          <w:szCs w:val="28"/>
        </w:rPr>
        <w:t>十</w:t>
      </w:r>
      <w:r w:rsidR="00DB14A8">
        <w:rPr>
          <w:rFonts w:hint="eastAsia"/>
          <w:b/>
          <w:sz w:val="28"/>
          <w:szCs w:val="28"/>
        </w:rPr>
        <w:t>三</w:t>
      </w:r>
      <w:r w:rsidRPr="00627043">
        <w:rPr>
          <w:rFonts w:hint="eastAsia"/>
          <w:b/>
          <w:sz w:val="28"/>
          <w:szCs w:val="28"/>
        </w:rPr>
        <w:t xml:space="preserve">  </w:t>
      </w:r>
      <w:r w:rsidRPr="00627043">
        <w:rPr>
          <w:rFonts w:hint="eastAsia"/>
          <w:b/>
          <w:sz w:val="28"/>
          <w:szCs w:val="28"/>
        </w:rPr>
        <w:t>出库流程</w:t>
      </w:r>
    </w:p>
    <w:p w:rsidR="00627043" w:rsidRDefault="00627043" w:rsidP="00627043">
      <w:pPr>
        <w:spacing w:line="220" w:lineRule="atLeast"/>
        <w:ind w:firstLineChars="150" w:firstLine="360"/>
        <w:rPr>
          <w:sz w:val="24"/>
          <w:szCs w:val="24"/>
        </w:rPr>
      </w:pPr>
      <w:r w:rsidRPr="00627043">
        <w:rPr>
          <w:rFonts w:hint="eastAsia"/>
          <w:sz w:val="24"/>
          <w:szCs w:val="24"/>
        </w:rPr>
        <w:t>出库分为销售出库，</w:t>
      </w:r>
      <w:r>
        <w:rPr>
          <w:rFonts w:hint="eastAsia"/>
          <w:sz w:val="24"/>
          <w:szCs w:val="24"/>
        </w:rPr>
        <w:t>需求出库，采购出库</w:t>
      </w:r>
    </w:p>
    <w:p w:rsidR="00627043" w:rsidRPr="00627043" w:rsidRDefault="00627043" w:rsidP="00627043">
      <w:pPr>
        <w:spacing w:line="220" w:lineRule="atLeast"/>
        <w:ind w:firstLineChars="150" w:firstLine="360"/>
        <w:rPr>
          <w:sz w:val="24"/>
          <w:szCs w:val="24"/>
        </w:rPr>
      </w:pPr>
      <w:r>
        <w:rPr>
          <w:rFonts w:hint="eastAsia"/>
          <w:sz w:val="24"/>
          <w:szCs w:val="24"/>
        </w:rPr>
        <w:t>销售出库从销售订单流转，需求出库从库存需求单流转，采购出库从入库单流转</w:t>
      </w:r>
    </w:p>
    <w:p w:rsidR="004459E1" w:rsidRDefault="00627043" w:rsidP="00627043">
      <w:pPr>
        <w:spacing w:line="220" w:lineRule="atLeast"/>
        <w:ind w:firstLineChars="150" w:firstLine="360"/>
        <w:rPr>
          <w:sz w:val="24"/>
          <w:szCs w:val="24"/>
        </w:rPr>
      </w:pPr>
      <w:r>
        <w:rPr>
          <w:rFonts w:hint="eastAsia"/>
          <w:sz w:val="24"/>
          <w:szCs w:val="24"/>
        </w:rPr>
        <w:t xml:space="preserve">1  </w:t>
      </w:r>
      <w:r>
        <w:rPr>
          <w:rFonts w:hint="eastAsia"/>
          <w:sz w:val="24"/>
          <w:szCs w:val="24"/>
        </w:rPr>
        <w:t>销售出库</w:t>
      </w:r>
    </w:p>
    <w:p w:rsidR="00627043" w:rsidRDefault="00627043" w:rsidP="00627043">
      <w:pPr>
        <w:spacing w:line="220" w:lineRule="atLeast"/>
        <w:ind w:firstLineChars="150" w:firstLine="360"/>
        <w:rPr>
          <w:sz w:val="24"/>
          <w:szCs w:val="24"/>
        </w:rPr>
      </w:pPr>
      <w:r>
        <w:rPr>
          <w:rFonts w:hint="eastAsia"/>
          <w:sz w:val="24"/>
          <w:szCs w:val="24"/>
        </w:rPr>
        <w:t>①</w:t>
      </w:r>
      <w:r>
        <w:rPr>
          <w:rFonts w:hint="eastAsia"/>
          <w:sz w:val="24"/>
          <w:szCs w:val="24"/>
        </w:rPr>
        <w:t xml:space="preserve">  </w:t>
      </w:r>
      <w:r>
        <w:rPr>
          <w:rFonts w:hint="eastAsia"/>
          <w:sz w:val="24"/>
          <w:szCs w:val="24"/>
        </w:rPr>
        <w:t>物资经理起草出库申请单，确定审批人和审批方式（顺序审批或并行审批）</w:t>
      </w:r>
    </w:p>
    <w:p w:rsidR="00627043" w:rsidRDefault="00627043" w:rsidP="00627043">
      <w:pPr>
        <w:spacing w:line="220" w:lineRule="atLeast"/>
        <w:ind w:firstLineChars="150" w:firstLine="360"/>
        <w:rPr>
          <w:sz w:val="24"/>
          <w:szCs w:val="24"/>
        </w:rPr>
      </w:pPr>
      <w:r>
        <w:rPr>
          <w:rFonts w:hint="eastAsia"/>
          <w:sz w:val="24"/>
          <w:szCs w:val="24"/>
        </w:rPr>
        <w:t>②</w:t>
      </w:r>
      <w:r>
        <w:rPr>
          <w:rFonts w:hint="eastAsia"/>
          <w:sz w:val="24"/>
          <w:szCs w:val="24"/>
        </w:rPr>
        <w:t xml:space="preserve">  </w:t>
      </w:r>
      <w:r>
        <w:rPr>
          <w:rFonts w:hint="eastAsia"/>
          <w:sz w:val="24"/>
          <w:szCs w:val="24"/>
        </w:rPr>
        <w:t>相关审批会签</w:t>
      </w:r>
    </w:p>
    <w:p w:rsidR="00627043" w:rsidRDefault="00627043" w:rsidP="00627043">
      <w:pPr>
        <w:spacing w:line="220" w:lineRule="atLeast"/>
        <w:ind w:firstLineChars="150" w:firstLine="360"/>
        <w:rPr>
          <w:sz w:val="24"/>
          <w:szCs w:val="24"/>
        </w:rPr>
      </w:pPr>
      <w:r>
        <w:rPr>
          <w:rFonts w:hint="eastAsia"/>
          <w:sz w:val="24"/>
          <w:szCs w:val="24"/>
        </w:rPr>
        <w:t>③</w:t>
      </w:r>
      <w:r>
        <w:rPr>
          <w:rFonts w:hint="eastAsia"/>
          <w:sz w:val="24"/>
          <w:szCs w:val="24"/>
        </w:rPr>
        <w:t xml:space="preserve">  </w:t>
      </w:r>
      <w:r>
        <w:rPr>
          <w:rFonts w:hint="eastAsia"/>
          <w:sz w:val="24"/>
          <w:szCs w:val="24"/>
        </w:rPr>
        <w:t>通知库管员</w:t>
      </w:r>
      <w:r w:rsidR="006F49E9">
        <w:rPr>
          <w:rFonts w:hint="eastAsia"/>
          <w:sz w:val="24"/>
          <w:szCs w:val="24"/>
        </w:rPr>
        <w:t>准备货物</w:t>
      </w:r>
    </w:p>
    <w:p w:rsidR="006F49E9" w:rsidRDefault="006F49E9" w:rsidP="00627043">
      <w:pPr>
        <w:spacing w:line="220" w:lineRule="atLeast"/>
        <w:ind w:firstLineChars="150" w:firstLine="360"/>
        <w:rPr>
          <w:sz w:val="24"/>
          <w:szCs w:val="24"/>
        </w:rPr>
      </w:pPr>
      <w:r>
        <w:rPr>
          <w:rFonts w:hint="eastAsia"/>
          <w:sz w:val="24"/>
          <w:szCs w:val="24"/>
        </w:rPr>
        <w:t>④</w:t>
      </w:r>
      <w:r>
        <w:rPr>
          <w:rFonts w:hint="eastAsia"/>
          <w:sz w:val="24"/>
          <w:szCs w:val="24"/>
        </w:rPr>
        <w:t xml:space="preserve">  </w:t>
      </w:r>
      <w:r>
        <w:rPr>
          <w:rFonts w:hint="eastAsia"/>
          <w:sz w:val="24"/>
          <w:szCs w:val="24"/>
        </w:rPr>
        <w:t>库管员记录出库，生成装箱单</w:t>
      </w:r>
    </w:p>
    <w:p w:rsidR="006F49E9" w:rsidRDefault="006F49E9" w:rsidP="00627043">
      <w:pPr>
        <w:spacing w:line="220" w:lineRule="atLeast"/>
        <w:ind w:firstLineChars="150" w:firstLine="360"/>
        <w:rPr>
          <w:sz w:val="24"/>
          <w:szCs w:val="24"/>
        </w:rPr>
      </w:pPr>
      <w:r>
        <w:rPr>
          <w:rFonts w:hint="eastAsia"/>
          <w:sz w:val="24"/>
          <w:szCs w:val="24"/>
        </w:rPr>
        <w:t>⑤</w:t>
      </w:r>
      <w:r>
        <w:rPr>
          <w:rFonts w:hint="eastAsia"/>
          <w:sz w:val="24"/>
          <w:szCs w:val="24"/>
        </w:rPr>
        <w:t xml:space="preserve">  </w:t>
      </w:r>
      <w:r>
        <w:rPr>
          <w:rFonts w:hint="eastAsia"/>
          <w:sz w:val="24"/>
          <w:szCs w:val="24"/>
        </w:rPr>
        <w:t>通知物资经理领取</w:t>
      </w:r>
    </w:p>
    <w:p w:rsidR="006F49E9" w:rsidRDefault="006F49E9" w:rsidP="00627043">
      <w:pPr>
        <w:spacing w:line="220" w:lineRule="atLeast"/>
        <w:ind w:firstLineChars="150" w:firstLine="360"/>
        <w:rPr>
          <w:sz w:val="24"/>
          <w:szCs w:val="24"/>
        </w:rPr>
      </w:pPr>
      <w:r>
        <w:rPr>
          <w:rFonts w:hint="eastAsia"/>
          <w:sz w:val="24"/>
          <w:szCs w:val="24"/>
        </w:rPr>
        <w:t>⑥</w:t>
      </w:r>
      <w:r>
        <w:rPr>
          <w:rFonts w:hint="eastAsia"/>
          <w:sz w:val="24"/>
          <w:szCs w:val="24"/>
        </w:rPr>
        <w:t xml:space="preserve">  </w:t>
      </w:r>
      <w:r>
        <w:rPr>
          <w:rFonts w:hint="eastAsia"/>
          <w:sz w:val="24"/>
          <w:szCs w:val="24"/>
        </w:rPr>
        <w:t>物资经理确认领取</w:t>
      </w:r>
    </w:p>
    <w:p w:rsidR="006F49E9" w:rsidRDefault="006F49E9" w:rsidP="00627043">
      <w:pPr>
        <w:spacing w:line="220" w:lineRule="atLeast"/>
        <w:ind w:firstLineChars="150" w:firstLine="360"/>
        <w:rPr>
          <w:sz w:val="24"/>
          <w:szCs w:val="24"/>
        </w:rPr>
      </w:pPr>
      <w:r>
        <w:rPr>
          <w:rFonts w:hint="eastAsia"/>
          <w:sz w:val="24"/>
          <w:szCs w:val="24"/>
        </w:rPr>
        <w:t>⑦</w:t>
      </w:r>
      <w:r>
        <w:rPr>
          <w:rFonts w:hint="eastAsia"/>
          <w:sz w:val="24"/>
          <w:szCs w:val="24"/>
        </w:rPr>
        <w:t xml:space="preserve">  </w:t>
      </w:r>
      <w:r>
        <w:rPr>
          <w:rFonts w:hint="eastAsia"/>
          <w:sz w:val="24"/>
          <w:szCs w:val="24"/>
        </w:rPr>
        <w:t>更改库存</w:t>
      </w:r>
    </w:p>
    <w:p w:rsidR="006F49E9" w:rsidRDefault="006F49E9" w:rsidP="00627043">
      <w:pPr>
        <w:spacing w:line="220" w:lineRule="atLeast"/>
        <w:ind w:firstLineChars="150" w:firstLine="360"/>
        <w:rPr>
          <w:sz w:val="24"/>
          <w:szCs w:val="24"/>
        </w:rPr>
      </w:pPr>
      <w:r>
        <w:rPr>
          <w:rFonts w:hint="eastAsia"/>
          <w:sz w:val="24"/>
          <w:szCs w:val="24"/>
        </w:rPr>
        <w:t>⑧</w:t>
      </w:r>
      <w:r>
        <w:rPr>
          <w:rFonts w:hint="eastAsia"/>
          <w:sz w:val="24"/>
          <w:szCs w:val="24"/>
        </w:rPr>
        <w:t xml:space="preserve">  </w:t>
      </w:r>
      <w:r>
        <w:rPr>
          <w:rFonts w:hint="eastAsia"/>
          <w:sz w:val="24"/>
          <w:szCs w:val="24"/>
        </w:rPr>
        <w:t>新增或更改预收</w:t>
      </w:r>
    </w:p>
    <w:p w:rsidR="00C07A97" w:rsidRDefault="00C07A97" w:rsidP="00134F3F">
      <w:pPr>
        <w:spacing w:line="220" w:lineRule="atLeast"/>
        <w:ind w:firstLineChars="100" w:firstLine="240"/>
        <w:rPr>
          <w:sz w:val="24"/>
          <w:szCs w:val="24"/>
        </w:rPr>
      </w:pPr>
    </w:p>
    <w:p w:rsidR="00C07A97" w:rsidRDefault="00C07A97" w:rsidP="00134F3F">
      <w:pPr>
        <w:spacing w:line="220" w:lineRule="atLeast"/>
        <w:ind w:firstLineChars="100" w:firstLine="240"/>
        <w:rPr>
          <w:sz w:val="24"/>
          <w:szCs w:val="24"/>
        </w:rPr>
      </w:pPr>
    </w:p>
    <w:p w:rsidR="004459E1" w:rsidRDefault="00C07A97" w:rsidP="00134F3F">
      <w:pPr>
        <w:spacing w:line="220" w:lineRule="atLeast"/>
        <w:ind w:firstLineChars="100" w:firstLine="240"/>
        <w:rPr>
          <w:sz w:val="24"/>
          <w:szCs w:val="24"/>
        </w:rPr>
      </w:pPr>
      <w:r>
        <w:rPr>
          <w:rFonts w:hint="eastAsia"/>
          <w:sz w:val="24"/>
          <w:szCs w:val="24"/>
        </w:rPr>
        <w:t xml:space="preserve">2  </w:t>
      </w:r>
      <w:r>
        <w:rPr>
          <w:rFonts w:hint="eastAsia"/>
          <w:sz w:val="24"/>
          <w:szCs w:val="24"/>
        </w:rPr>
        <w:t>需求出库</w:t>
      </w:r>
    </w:p>
    <w:p w:rsidR="00C07A97" w:rsidRDefault="00C07A97" w:rsidP="00134F3F">
      <w:pPr>
        <w:spacing w:line="220" w:lineRule="atLeast"/>
        <w:ind w:firstLineChars="100" w:firstLine="240"/>
        <w:rPr>
          <w:sz w:val="24"/>
          <w:szCs w:val="24"/>
        </w:rPr>
      </w:pPr>
      <w:r>
        <w:rPr>
          <w:rFonts w:hint="eastAsia"/>
          <w:sz w:val="24"/>
          <w:szCs w:val="24"/>
        </w:rPr>
        <w:t>①</w:t>
      </w:r>
      <w:r>
        <w:rPr>
          <w:rFonts w:hint="eastAsia"/>
          <w:sz w:val="24"/>
          <w:szCs w:val="24"/>
        </w:rPr>
        <w:t xml:space="preserve">  </w:t>
      </w:r>
      <w:r>
        <w:rPr>
          <w:rFonts w:hint="eastAsia"/>
          <w:sz w:val="24"/>
          <w:szCs w:val="24"/>
        </w:rPr>
        <w:t>起草出库申请</w:t>
      </w:r>
    </w:p>
    <w:p w:rsidR="00C07A97" w:rsidRDefault="00C07A97" w:rsidP="00134F3F">
      <w:pPr>
        <w:spacing w:line="220" w:lineRule="atLeast"/>
        <w:ind w:firstLineChars="100" w:firstLine="240"/>
        <w:rPr>
          <w:sz w:val="24"/>
          <w:szCs w:val="24"/>
        </w:rPr>
      </w:pPr>
      <w:r>
        <w:rPr>
          <w:rFonts w:hint="eastAsia"/>
          <w:sz w:val="24"/>
          <w:szCs w:val="24"/>
        </w:rPr>
        <w:t>②</w:t>
      </w:r>
      <w:r>
        <w:rPr>
          <w:rFonts w:hint="eastAsia"/>
          <w:sz w:val="24"/>
          <w:szCs w:val="24"/>
        </w:rPr>
        <w:t xml:space="preserve">  </w:t>
      </w:r>
      <w:r>
        <w:rPr>
          <w:rFonts w:hint="eastAsia"/>
          <w:sz w:val="24"/>
          <w:szCs w:val="24"/>
        </w:rPr>
        <w:t>通知库管员准备货物</w:t>
      </w:r>
    </w:p>
    <w:p w:rsidR="00C07A97" w:rsidRDefault="00C07A97" w:rsidP="00C07A97">
      <w:pPr>
        <w:spacing w:line="220" w:lineRule="atLeast"/>
        <w:ind w:firstLineChars="100" w:firstLine="240"/>
        <w:rPr>
          <w:sz w:val="24"/>
          <w:szCs w:val="24"/>
        </w:rPr>
      </w:pPr>
      <w:r>
        <w:rPr>
          <w:rFonts w:hint="eastAsia"/>
          <w:sz w:val="24"/>
          <w:szCs w:val="24"/>
        </w:rPr>
        <w:lastRenderedPageBreak/>
        <w:t>③</w:t>
      </w:r>
      <w:r>
        <w:rPr>
          <w:rFonts w:hint="eastAsia"/>
          <w:sz w:val="24"/>
          <w:szCs w:val="24"/>
        </w:rPr>
        <w:t xml:space="preserve">   </w:t>
      </w:r>
      <w:r>
        <w:rPr>
          <w:rFonts w:hint="eastAsia"/>
          <w:sz w:val="24"/>
          <w:szCs w:val="24"/>
        </w:rPr>
        <w:t>库管员记录出库单</w:t>
      </w:r>
    </w:p>
    <w:p w:rsidR="00C07A97" w:rsidRDefault="00C07A97" w:rsidP="00C07A97">
      <w:pPr>
        <w:spacing w:line="220" w:lineRule="atLeast"/>
        <w:ind w:firstLineChars="100" w:firstLine="240"/>
        <w:rPr>
          <w:sz w:val="24"/>
          <w:szCs w:val="24"/>
        </w:rPr>
      </w:pPr>
      <w:r>
        <w:rPr>
          <w:rFonts w:hint="eastAsia"/>
          <w:sz w:val="24"/>
          <w:szCs w:val="24"/>
        </w:rPr>
        <w:t>⑤</w:t>
      </w:r>
      <w:r>
        <w:rPr>
          <w:rFonts w:hint="eastAsia"/>
          <w:sz w:val="24"/>
          <w:szCs w:val="24"/>
        </w:rPr>
        <w:t xml:space="preserve">   </w:t>
      </w:r>
      <w:r>
        <w:rPr>
          <w:rFonts w:hint="eastAsia"/>
          <w:sz w:val="24"/>
          <w:szCs w:val="24"/>
        </w:rPr>
        <w:t>通知需求方领取</w:t>
      </w:r>
    </w:p>
    <w:p w:rsidR="00C07A97" w:rsidRDefault="00C07A97" w:rsidP="00C07A97">
      <w:pPr>
        <w:spacing w:line="220" w:lineRule="atLeast"/>
        <w:ind w:firstLineChars="100" w:firstLine="240"/>
        <w:rPr>
          <w:sz w:val="24"/>
          <w:szCs w:val="24"/>
        </w:rPr>
      </w:pPr>
      <w:r>
        <w:rPr>
          <w:rFonts w:hint="eastAsia"/>
          <w:sz w:val="24"/>
          <w:szCs w:val="24"/>
        </w:rPr>
        <w:t>⑥</w:t>
      </w:r>
      <w:r>
        <w:rPr>
          <w:rFonts w:hint="eastAsia"/>
          <w:sz w:val="24"/>
          <w:szCs w:val="24"/>
        </w:rPr>
        <w:t xml:space="preserve">  </w:t>
      </w:r>
      <w:r>
        <w:rPr>
          <w:rFonts w:hint="eastAsia"/>
          <w:sz w:val="24"/>
          <w:szCs w:val="24"/>
        </w:rPr>
        <w:t>需求方确认领取</w:t>
      </w:r>
    </w:p>
    <w:p w:rsidR="00C07A97" w:rsidRDefault="00C07A97" w:rsidP="00C07A97">
      <w:pPr>
        <w:spacing w:line="220" w:lineRule="atLeast"/>
        <w:ind w:firstLineChars="100" w:firstLine="240"/>
        <w:rPr>
          <w:sz w:val="24"/>
          <w:szCs w:val="24"/>
        </w:rPr>
      </w:pPr>
      <w:r>
        <w:rPr>
          <w:rFonts w:hint="eastAsia"/>
          <w:sz w:val="24"/>
          <w:szCs w:val="24"/>
        </w:rPr>
        <w:t>⑦</w:t>
      </w:r>
      <w:r>
        <w:rPr>
          <w:rFonts w:hint="eastAsia"/>
          <w:sz w:val="24"/>
          <w:szCs w:val="24"/>
        </w:rPr>
        <w:t xml:space="preserve">  </w:t>
      </w:r>
      <w:r>
        <w:rPr>
          <w:rFonts w:hint="eastAsia"/>
          <w:sz w:val="24"/>
          <w:szCs w:val="24"/>
        </w:rPr>
        <w:t>更改库存</w:t>
      </w:r>
    </w:p>
    <w:p w:rsidR="00C07A97" w:rsidRDefault="00C07A97" w:rsidP="00C07A97">
      <w:pPr>
        <w:spacing w:line="220" w:lineRule="atLeast"/>
        <w:ind w:firstLineChars="100" w:firstLine="240"/>
        <w:rPr>
          <w:sz w:val="24"/>
          <w:szCs w:val="24"/>
        </w:rPr>
      </w:pPr>
      <w:r>
        <w:rPr>
          <w:rFonts w:hint="eastAsia"/>
          <w:sz w:val="24"/>
          <w:szCs w:val="24"/>
        </w:rPr>
        <w:t xml:space="preserve">3  </w:t>
      </w:r>
      <w:r>
        <w:rPr>
          <w:rFonts w:hint="eastAsia"/>
          <w:sz w:val="24"/>
          <w:szCs w:val="24"/>
        </w:rPr>
        <w:t>采购出库</w:t>
      </w:r>
    </w:p>
    <w:p w:rsidR="00C07A97" w:rsidRDefault="00C07A97" w:rsidP="00C07A97">
      <w:pPr>
        <w:spacing w:line="220" w:lineRule="atLeast"/>
        <w:ind w:firstLineChars="100" w:firstLine="240"/>
        <w:rPr>
          <w:sz w:val="24"/>
          <w:szCs w:val="24"/>
        </w:rPr>
      </w:pPr>
      <w:r>
        <w:rPr>
          <w:rFonts w:hint="eastAsia"/>
          <w:sz w:val="24"/>
          <w:szCs w:val="24"/>
        </w:rPr>
        <w:t>①</w:t>
      </w:r>
      <w:r>
        <w:rPr>
          <w:rFonts w:hint="eastAsia"/>
          <w:sz w:val="24"/>
          <w:szCs w:val="24"/>
        </w:rPr>
        <w:t xml:space="preserve">  </w:t>
      </w:r>
      <w:r>
        <w:rPr>
          <w:rFonts w:hint="eastAsia"/>
          <w:sz w:val="24"/>
          <w:szCs w:val="24"/>
        </w:rPr>
        <w:t>起草出库申请</w:t>
      </w:r>
    </w:p>
    <w:p w:rsidR="00C07A97" w:rsidRDefault="00C07A97" w:rsidP="00C07A97">
      <w:pPr>
        <w:spacing w:line="220" w:lineRule="atLeast"/>
        <w:ind w:firstLineChars="100" w:firstLine="240"/>
        <w:rPr>
          <w:sz w:val="24"/>
          <w:szCs w:val="24"/>
        </w:rPr>
      </w:pPr>
      <w:r>
        <w:rPr>
          <w:rFonts w:hint="eastAsia"/>
          <w:sz w:val="24"/>
          <w:szCs w:val="24"/>
        </w:rPr>
        <w:t>②</w:t>
      </w:r>
      <w:r>
        <w:rPr>
          <w:rFonts w:hint="eastAsia"/>
          <w:sz w:val="24"/>
          <w:szCs w:val="24"/>
        </w:rPr>
        <w:t xml:space="preserve">  </w:t>
      </w:r>
      <w:r>
        <w:rPr>
          <w:rFonts w:hint="eastAsia"/>
          <w:sz w:val="24"/>
          <w:szCs w:val="24"/>
        </w:rPr>
        <w:t>通知库管员准备货物</w:t>
      </w:r>
    </w:p>
    <w:p w:rsidR="00C07A97" w:rsidRDefault="00C07A97" w:rsidP="00C07A97">
      <w:pPr>
        <w:spacing w:line="220" w:lineRule="atLeast"/>
        <w:ind w:firstLineChars="100" w:firstLine="240"/>
        <w:rPr>
          <w:sz w:val="24"/>
          <w:szCs w:val="24"/>
        </w:rPr>
      </w:pPr>
      <w:r>
        <w:rPr>
          <w:rFonts w:hint="eastAsia"/>
          <w:sz w:val="24"/>
          <w:szCs w:val="24"/>
        </w:rPr>
        <w:t>③</w:t>
      </w:r>
      <w:r>
        <w:rPr>
          <w:rFonts w:hint="eastAsia"/>
          <w:sz w:val="24"/>
          <w:szCs w:val="24"/>
        </w:rPr>
        <w:t xml:space="preserve">   </w:t>
      </w:r>
      <w:r>
        <w:rPr>
          <w:rFonts w:hint="eastAsia"/>
          <w:sz w:val="24"/>
          <w:szCs w:val="24"/>
        </w:rPr>
        <w:t>库管员记录出库单</w:t>
      </w:r>
    </w:p>
    <w:p w:rsidR="00C07A97" w:rsidRDefault="00C07A97" w:rsidP="00C07A97">
      <w:pPr>
        <w:spacing w:line="220" w:lineRule="atLeast"/>
        <w:ind w:firstLineChars="100" w:firstLine="240"/>
        <w:rPr>
          <w:sz w:val="24"/>
          <w:szCs w:val="24"/>
        </w:rPr>
      </w:pPr>
      <w:r>
        <w:rPr>
          <w:rFonts w:hint="eastAsia"/>
          <w:sz w:val="24"/>
          <w:szCs w:val="24"/>
        </w:rPr>
        <w:t>⑤</w:t>
      </w:r>
      <w:r>
        <w:rPr>
          <w:rFonts w:hint="eastAsia"/>
          <w:sz w:val="24"/>
          <w:szCs w:val="24"/>
        </w:rPr>
        <w:t xml:space="preserve">   </w:t>
      </w:r>
      <w:r>
        <w:rPr>
          <w:rFonts w:hint="eastAsia"/>
          <w:sz w:val="24"/>
          <w:szCs w:val="24"/>
        </w:rPr>
        <w:t>通知需求方领取</w:t>
      </w:r>
    </w:p>
    <w:p w:rsidR="00C07A97" w:rsidRDefault="00C07A97" w:rsidP="00C07A97">
      <w:pPr>
        <w:spacing w:line="220" w:lineRule="atLeast"/>
        <w:ind w:firstLineChars="100" w:firstLine="240"/>
        <w:rPr>
          <w:sz w:val="24"/>
          <w:szCs w:val="24"/>
        </w:rPr>
      </w:pPr>
      <w:r>
        <w:rPr>
          <w:rFonts w:hint="eastAsia"/>
          <w:sz w:val="24"/>
          <w:szCs w:val="24"/>
        </w:rPr>
        <w:t>⑥</w:t>
      </w:r>
      <w:r>
        <w:rPr>
          <w:rFonts w:hint="eastAsia"/>
          <w:sz w:val="24"/>
          <w:szCs w:val="24"/>
        </w:rPr>
        <w:t xml:space="preserve">  </w:t>
      </w:r>
      <w:r>
        <w:rPr>
          <w:rFonts w:hint="eastAsia"/>
          <w:sz w:val="24"/>
          <w:szCs w:val="24"/>
        </w:rPr>
        <w:t>需求方确认领取</w:t>
      </w:r>
    </w:p>
    <w:p w:rsidR="00C07A97" w:rsidRDefault="00C07A97" w:rsidP="00C07A97">
      <w:pPr>
        <w:spacing w:line="220" w:lineRule="atLeast"/>
        <w:ind w:firstLineChars="100" w:firstLine="240"/>
        <w:rPr>
          <w:sz w:val="24"/>
          <w:szCs w:val="24"/>
        </w:rPr>
      </w:pPr>
      <w:r>
        <w:rPr>
          <w:rFonts w:hint="eastAsia"/>
          <w:sz w:val="24"/>
          <w:szCs w:val="24"/>
        </w:rPr>
        <w:t>⑦</w:t>
      </w:r>
      <w:r>
        <w:rPr>
          <w:rFonts w:hint="eastAsia"/>
          <w:sz w:val="24"/>
          <w:szCs w:val="24"/>
        </w:rPr>
        <w:t xml:space="preserve">  </w:t>
      </w:r>
      <w:r>
        <w:rPr>
          <w:rFonts w:hint="eastAsia"/>
          <w:sz w:val="24"/>
          <w:szCs w:val="24"/>
        </w:rPr>
        <w:t>更改库存</w:t>
      </w:r>
    </w:p>
    <w:p w:rsidR="00C07A97" w:rsidRDefault="00C07A97" w:rsidP="00C07A97">
      <w:pPr>
        <w:spacing w:line="220" w:lineRule="atLeast"/>
        <w:ind w:firstLineChars="100" w:firstLine="280"/>
        <w:rPr>
          <w:b/>
          <w:sz w:val="28"/>
          <w:szCs w:val="28"/>
        </w:rPr>
      </w:pPr>
      <w:r w:rsidRPr="00C07A97">
        <w:rPr>
          <w:rFonts w:hint="eastAsia"/>
          <w:b/>
          <w:sz w:val="28"/>
          <w:szCs w:val="28"/>
        </w:rPr>
        <w:t>十</w:t>
      </w:r>
      <w:r w:rsidR="00DB14A8">
        <w:rPr>
          <w:rFonts w:hint="eastAsia"/>
          <w:b/>
          <w:sz w:val="28"/>
          <w:szCs w:val="28"/>
        </w:rPr>
        <w:t>四</w:t>
      </w:r>
      <w:r w:rsidRPr="00C07A97">
        <w:rPr>
          <w:rFonts w:hint="eastAsia"/>
          <w:b/>
          <w:sz w:val="28"/>
          <w:szCs w:val="28"/>
        </w:rPr>
        <w:t xml:space="preserve"> </w:t>
      </w:r>
      <w:r w:rsidRPr="00C07A97">
        <w:rPr>
          <w:rFonts w:hint="eastAsia"/>
          <w:b/>
          <w:sz w:val="28"/>
          <w:szCs w:val="28"/>
        </w:rPr>
        <w:t>盘库流程</w:t>
      </w:r>
    </w:p>
    <w:p w:rsidR="00C07A97" w:rsidRDefault="00C07A97" w:rsidP="00C07A97">
      <w:pPr>
        <w:spacing w:line="220" w:lineRule="atLeast"/>
        <w:ind w:firstLineChars="100" w:firstLine="240"/>
        <w:rPr>
          <w:sz w:val="24"/>
          <w:szCs w:val="24"/>
        </w:rPr>
      </w:pPr>
      <w:r w:rsidRPr="00C07A97">
        <w:rPr>
          <w:rFonts w:hint="eastAsia"/>
          <w:sz w:val="24"/>
          <w:szCs w:val="24"/>
        </w:rPr>
        <w:t>①</w:t>
      </w:r>
      <w:r w:rsidRPr="00C07A97">
        <w:rPr>
          <w:rFonts w:hint="eastAsia"/>
          <w:sz w:val="24"/>
          <w:szCs w:val="24"/>
        </w:rPr>
        <w:t xml:space="preserve">  </w:t>
      </w:r>
      <w:r>
        <w:rPr>
          <w:rFonts w:hint="eastAsia"/>
          <w:sz w:val="24"/>
          <w:szCs w:val="24"/>
        </w:rPr>
        <w:t>库管员</w:t>
      </w:r>
      <w:r w:rsidRPr="00C07A97">
        <w:rPr>
          <w:rFonts w:hint="eastAsia"/>
          <w:sz w:val="24"/>
          <w:szCs w:val="24"/>
        </w:rPr>
        <w:t>起草盘点结果（盘盈或盘亏明细）或存货报废单</w:t>
      </w:r>
      <w:r>
        <w:rPr>
          <w:rFonts w:hint="eastAsia"/>
          <w:sz w:val="24"/>
          <w:szCs w:val="24"/>
        </w:rPr>
        <w:t>，盘亏要有盘亏处理单</w:t>
      </w:r>
    </w:p>
    <w:p w:rsidR="00C07A97" w:rsidRDefault="00C07A97" w:rsidP="00C07A97">
      <w:pPr>
        <w:spacing w:line="220" w:lineRule="atLeast"/>
        <w:ind w:firstLineChars="100" w:firstLine="240"/>
        <w:rPr>
          <w:sz w:val="24"/>
          <w:szCs w:val="24"/>
        </w:rPr>
      </w:pPr>
      <w:r>
        <w:rPr>
          <w:rFonts w:hint="eastAsia"/>
          <w:sz w:val="24"/>
          <w:szCs w:val="24"/>
        </w:rPr>
        <w:t>②</w:t>
      </w:r>
      <w:r>
        <w:rPr>
          <w:rFonts w:hint="eastAsia"/>
          <w:sz w:val="24"/>
          <w:szCs w:val="24"/>
        </w:rPr>
        <w:t xml:space="preserve">  </w:t>
      </w:r>
      <w:r>
        <w:rPr>
          <w:rFonts w:hint="eastAsia"/>
          <w:sz w:val="24"/>
          <w:szCs w:val="24"/>
        </w:rPr>
        <w:t>物资经理意见，确定审批人和审批方式（顺序审批或并行审批）</w:t>
      </w:r>
    </w:p>
    <w:p w:rsidR="00C07A97" w:rsidRDefault="00C07A97" w:rsidP="00C07A97">
      <w:pPr>
        <w:spacing w:line="220" w:lineRule="atLeast"/>
        <w:ind w:firstLineChars="100" w:firstLine="240"/>
        <w:rPr>
          <w:sz w:val="24"/>
          <w:szCs w:val="24"/>
        </w:rPr>
      </w:pPr>
      <w:r>
        <w:rPr>
          <w:rFonts w:hint="eastAsia"/>
          <w:sz w:val="24"/>
          <w:szCs w:val="24"/>
        </w:rPr>
        <w:t>③</w:t>
      </w:r>
      <w:r>
        <w:rPr>
          <w:rFonts w:hint="eastAsia"/>
          <w:sz w:val="24"/>
          <w:szCs w:val="24"/>
        </w:rPr>
        <w:t xml:space="preserve">  </w:t>
      </w:r>
      <w:r w:rsidR="00716235">
        <w:rPr>
          <w:rFonts w:hint="eastAsia"/>
          <w:sz w:val="24"/>
          <w:szCs w:val="24"/>
        </w:rPr>
        <w:t>相关审批</w:t>
      </w:r>
    </w:p>
    <w:p w:rsidR="00716235" w:rsidRDefault="00716235" w:rsidP="00716235">
      <w:pPr>
        <w:spacing w:line="220" w:lineRule="atLeast"/>
        <w:ind w:firstLineChars="100" w:firstLine="240"/>
        <w:rPr>
          <w:sz w:val="24"/>
          <w:szCs w:val="24"/>
        </w:rPr>
      </w:pPr>
      <w:r>
        <w:rPr>
          <w:rFonts w:hint="eastAsia"/>
          <w:sz w:val="24"/>
          <w:szCs w:val="24"/>
        </w:rPr>
        <w:t>④</w:t>
      </w:r>
      <w:r>
        <w:rPr>
          <w:rFonts w:hint="eastAsia"/>
          <w:sz w:val="24"/>
          <w:szCs w:val="24"/>
        </w:rPr>
        <w:t xml:space="preserve">  </w:t>
      </w:r>
      <w:r>
        <w:rPr>
          <w:rFonts w:hint="eastAsia"/>
          <w:sz w:val="24"/>
          <w:szCs w:val="24"/>
        </w:rPr>
        <w:t>更改库存</w:t>
      </w:r>
    </w:p>
    <w:p w:rsidR="00716235" w:rsidRDefault="00716235" w:rsidP="00C07A97">
      <w:pPr>
        <w:spacing w:line="220" w:lineRule="atLeast"/>
        <w:ind w:firstLineChars="100" w:firstLine="240"/>
        <w:rPr>
          <w:sz w:val="24"/>
          <w:szCs w:val="24"/>
        </w:rPr>
      </w:pPr>
      <w:r>
        <w:rPr>
          <w:rFonts w:hint="eastAsia"/>
          <w:sz w:val="24"/>
          <w:szCs w:val="24"/>
        </w:rPr>
        <w:t>⑤</w:t>
      </w:r>
      <w:r>
        <w:rPr>
          <w:rFonts w:hint="eastAsia"/>
          <w:sz w:val="24"/>
          <w:szCs w:val="24"/>
        </w:rPr>
        <w:t xml:space="preserve">  </w:t>
      </w:r>
      <w:r>
        <w:rPr>
          <w:rFonts w:hint="eastAsia"/>
          <w:sz w:val="24"/>
          <w:szCs w:val="24"/>
        </w:rPr>
        <w:t>通知起草人与物资经理</w:t>
      </w:r>
    </w:p>
    <w:p w:rsidR="00716235" w:rsidRDefault="00716235" w:rsidP="00716235">
      <w:pPr>
        <w:spacing w:line="220" w:lineRule="atLeast"/>
        <w:ind w:firstLineChars="100" w:firstLine="280"/>
        <w:rPr>
          <w:b/>
          <w:sz w:val="28"/>
          <w:szCs w:val="28"/>
        </w:rPr>
      </w:pPr>
    </w:p>
    <w:p w:rsidR="00716235" w:rsidRDefault="00716235" w:rsidP="00716235">
      <w:pPr>
        <w:spacing w:line="220" w:lineRule="atLeast"/>
        <w:ind w:firstLineChars="100" w:firstLine="280"/>
        <w:rPr>
          <w:b/>
          <w:sz w:val="28"/>
          <w:szCs w:val="28"/>
        </w:rPr>
      </w:pPr>
    </w:p>
    <w:p w:rsidR="00C07A97" w:rsidRDefault="00716235" w:rsidP="00716235">
      <w:pPr>
        <w:spacing w:line="220" w:lineRule="atLeast"/>
        <w:ind w:firstLineChars="100" w:firstLine="280"/>
        <w:rPr>
          <w:b/>
          <w:sz w:val="28"/>
          <w:szCs w:val="28"/>
        </w:rPr>
      </w:pPr>
      <w:r w:rsidRPr="00716235">
        <w:rPr>
          <w:rFonts w:hint="eastAsia"/>
          <w:b/>
          <w:sz w:val="28"/>
          <w:szCs w:val="28"/>
        </w:rPr>
        <w:t>十</w:t>
      </w:r>
      <w:r w:rsidR="00DB14A8">
        <w:rPr>
          <w:rFonts w:hint="eastAsia"/>
          <w:b/>
          <w:sz w:val="28"/>
          <w:szCs w:val="28"/>
        </w:rPr>
        <w:t>五</w:t>
      </w:r>
      <w:r w:rsidRPr="00716235">
        <w:rPr>
          <w:rFonts w:hint="eastAsia"/>
          <w:b/>
          <w:sz w:val="28"/>
          <w:szCs w:val="28"/>
        </w:rPr>
        <w:t xml:space="preserve">   </w:t>
      </w:r>
      <w:r w:rsidRPr="00716235">
        <w:rPr>
          <w:rFonts w:hint="eastAsia"/>
          <w:b/>
          <w:sz w:val="28"/>
          <w:szCs w:val="28"/>
        </w:rPr>
        <w:t>报销流程</w:t>
      </w:r>
    </w:p>
    <w:p w:rsidR="00716235" w:rsidRDefault="00716235" w:rsidP="00716235">
      <w:pPr>
        <w:spacing w:line="220" w:lineRule="atLeast"/>
        <w:ind w:firstLineChars="250" w:firstLine="600"/>
        <w:rPr>
          <w:sz w:val="24"/>
          <w:szCs w:val="24"/>
        </w:rPr>
      </w:pPr>
      <w:r w:rsidRPr="00716235">
        <w:rPr>
          <w:rFonts w:hint="eastAsia"/>
          <w:sz w:val="24"/>
          <w:szCs w:val="24"/>
        </w:rPr>
        <w:t>报销单从借款单</w:t>
      </w:r>
      <w:r>
        <w:rPr>
          <w:rFonts w:hint="eastAsia"/>
          <w:sz w:val="24"/>
          <w:szCs w:val="24"/>
        </w:rPr>
        <w:t>流转</w:t>
      </w:r>
      <w:r w:rsidRPr="00716235">
        <w:rPr>
          <w:rFonts w:hint="eastAsia"/>
          <w:sz w:val="24"/>
          <w:szCs w:val="24"/>
        </w:rPr>
        <w:t>，</w:t>
      </w:r>
      <w:r>
        <w:rPr>
          <w:rFonts w:hint="eastAsia"/>
          <w:sz w:val="24"/>
          <w:szCs w:val="24"/>
        </w:rPr>
        <w:t>发生了借款行为的</w:t>
      </w:r>
    </w:p>
    <w:p w:rsidR="00716235" w:rsidRDefault="00716235" w:rsidP="00716235">
      <w:pPr>
        <w:spacing w:line="220" w:lineRule="atLeast"/>
        <w:ind w:firstLineChars="250" w:firstLine="600"/>
        <w:rPr>
          <w:sz w:val="24"/>
          <w:szCs w:val="24"/>
        </w:rPr>
      </w:pPr>
      <w:r>
        <w:rPr>
          <w:rFonts w:hint="eastAsia"/>
          <w:sz w:val="24"/>
          <w:szCs w:val="24"/>
        </w:rPr>
        <w:t>报销单从付款合同或临时采购单流转</w:t>
      </w:r>
      <w:r w:rsidRPr="00716235">
        <w:rPr>
          <w:rFonts w:hint="eastAsia"/>
          <w:sz w:val="24"/>
          <w:szCs w:val="24"/>
        </w:rPr>
        <w:t>，</w:t>
      </w:r>
      <w:r>
        <w:rPr>
          <w:rFonts w:hint="eastAsia"/>
          <w:sz w:val="24"/>
          <w:szCs w:val="24"/>
        </w:rPr>
        <w:t>没发生借款行为的</w:t>
      </w:r>
    </w:p>
    <w:p w:rsidR="00C07A97" w:rsidRDefault="00716235" w:rsidP="00716235">
      <w:pPr>
        <w:spacing w:line="220" w:lineRule="atLeast"/>
        <w:ind w:firstLineChars="250" w:firstLine="600"/>
        <w:rPr>
          <w:sz w:val="24"/>
          <w:szCs w:val="24"/>
        </w:rPr>
      </w:pPr>
      <w:r w:rsidRPr="00716235">
        <w:rPr>
          <w:rFonts w:hint="eastAsia"/>
          <w:sz w:val="24"/>
          <w:szCs w:val="24"/>
        </w:rPr>
        <w:lastRenderedPageBreak/>
        <w:t>公司现在规定采购报销的时候必须有入库单</w:t>
      </w:r>
      <w:r>
        <w:rPr>
          <w:rFonts w:hint="eastAsia"/>
          <w:sz w:val="24"/>
          <w:szCs w:val="24"/>
        </w:rPr>
        <w:t>，所以采购报销的时候，要提供入库单。所以才有上述流程中自主采购也要生成入库单的情况。</w:t>
      </w:r>
    </w:p>
    <w:p w:rsidR="009B18F8" w:rsidRDefault="009B18F8" w:rsidP="00716235">
      <w:pPr>
        <w:spacing w:line="220" w:lineRule="atLeast"/>
        <w:ind w:firstLineChars="250" w:firstLine="600"/>
        <w:rPr>
          <w:b/>
          <w:sz w:val="24"/>
          <w:szCs w:val="24"/>
        </w:rPr>
      </w:pPr>
      <w:r w:rsidRPr="009B18F8">
        <w:rPr>
          <w:rFonts w:hint="eastAsia"/>
          <w:b/>
          <w:sz w:val="24"/>
          <w:szCs w:val="24"/>
        </w:rPr>
        <w:t>报销单还是需要走纸质的签字，可不可以用打印出来的报销单代替，人员签字用模拟电子签字，审批通过就签上字。</w:t>
      </w:r>
    </w:p>
    <w:p w:rsidR="005B785E" w:rsidRPr="005B785E" w:rsidRDefault="005B785E" w:rsidP="00716235">
      <w:pPr>
        <w:spacing w:line="220" w:lineRule="atLeast"/>
        <w:ind w:firstLineChars="250" w:firstLine="600"/>
        <w:rPr>
          <w:sz w:val="24"/>
          <w:szCs w:val="24"/>
        </w:rPr>
      </w:pPr>
      <w:r>
        <w:rPr>
          <w:rFonts w:hint="eastAsia"/>
          <w:sz w:val="24"/>
          <w:szCs w:val="24"/>
        </w:rPr>
        <w:t>公司业务规定</w:t>
      </w:r>
      <w:r w:rsidRPr="005B785E">
        <w:rPr>
          <w:rFonts w:hint="eastAsia"/>
          <w:sz w:val="24"/>
          <w:szCs w:val="24"/>
        </w:rPr>
        <w:t>已经发生借款的，在报销也是需要走审批流程的</w:t>
      </w:r>
    </w:p>
    <w:p w:rsidR="00C07A97" w:rsidRDefault="00716235" w:rsidP="00C07A97">
      <w:pPr>
        <w:spacing w:line="220" w:lineRule="atLeast"/>
        <w:ind w:firstLineChars="150" w:firstLine="360"/>
        <w:rPr>
          <w:sz w:val="24"/>
          <w:szCs w:val="24"/>
        </w:rPr>
      </w:pPr>
      <w:r>
        <w:rPr>
          <w:rFonts w:hint="eastAsia"/>
          <w:sz w:val="24"/>
          <w:szCs w:val="24"/>
        </w:rPr>
        <w:t xml:space="preserve">   1  </w:t>
      </w:r>
      <w:r>
        <w:rPr>
          <w:rFonts w:hint="eastAsia"/>
          <w:sz w:val="24"/>
          <w:szCs w:val="24"/>
        </w:rPr>
        <w:t>有发生借款的</w:t>
      </w:r>
    </w:p>
    <w:p w:rsidR="00DF5E29" w:rsidRDefault="00716235" w:rsidP="00DF5E29">
      <w:pPr>
        <w:spacing w:line="220" w:lineRule="atLeast"/>
        <w:ind w:firstLineChars="150" w:firstLine="360"/>
        <w:rPr>
          <w:sz w:val="24"/>
          <w:szCs w:val="24"/>
        </w:rPr>
      </w:pPr>
      <w:r>
        <w:rPr>
          <w:rFonts w:hint="eastAsia"/>
          <w:sz w:val="24"/>
          <w:szCs w:val="24"/>
        </w:rPr>
        <w:t xml:space="preserve">   </w:t>
      </w:r>
      <w:r>
        <w:rPr>
          <w:rFonts w:hint="eastAsia"/>
          <w:sz w:val="24"/>
          <w:szCs w:val="24"/>
        </w:rPr>
        <w:t>①</w:t>
      </w:r>
      <w:r>
        <w:rPr>
          <w:rFonts w:hint="eastAsia"/>
          <w:sz w:val="24"/>
          <w:szCs w:val="24"/>
        </w:rPr>
        <w:t xml:space="preserve">  </w:t>
      </w:r>
      <w:r>
        <w:rPr>
          <w:rFonts w:hint="eastAsia"/>
          <w:sz w:val="24"/>
          <w:szCs w:val="24"/>
        </w:rPr>
        <w:t>起草报销单</w:t>
      </w:r>
      <w:r w:rsidR="002D275A">
        <w:rPr>
          <w:rFonts w:hint="eastAsia"/>
          <w:sz w:val="24"/>
          <w:szCs w:val="24"/>
        </w:rPr>
        <w:t>，确定审批人和审批方式（顺序审批或并行审批）</w:t>
      </w:r>
    </w:p>
    <w:p w:rsidR="002D275A" w:rsidRDefault="002D275A" w:rsidP="00DF5E29">
      <w:pPr>
        <w:spacing w:line="220" w:lineRule="atLeast"/>
        <w:ind w:firstLineChars="150" w:firstLine="360"/>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相关审批</w:t>
      </w:r>
    </w:p>
    <w:p w:rsidR="002D275A" w:rsidRDefault="002D275A" w:rsidP="00DF5E29">
      <w:pPr>
        <w:spacing w:line="220" w:lineRule="atLeast"/>
        <w:ind w:firstLineChars="150" w:firstLine="360"/>
        <w:rPr>
          <w:sz w:val="24"/>
          <w:szCs w:val="24"/>
        </w:rPr>
      </w:pPr>
      <w:r>
        <w:rPr>
          <w:rFonts w:hint="eastAsia"/>
          <w:sz w:val="24"/>
          <w:szCs w:val="24"/>
        </w:rPr>
        <w:t xml:space="preserve">   </w:t>
      </w:r>
      <w:r>
        <w:rPr>
          <w:rFonts w:hint="eastAsia"/>
          <w:sz w:val="24"/>
          <w:szCs w:val="24"/>
        </w:rPr>
        <w:t>③</w:t>
      </w:r>
      <w:r>
        <w:rPr>
          <w:rFonts w:hint="eastAsia"/>
          <w:sz w:val="24"/>
          <w:szCs w:val="24"/>
        </w:rPr>
        <w:t xml:space="preserve">  </w:t>
      </w:r>
      <w:r>
        <w:rPr>
          <w:rFonts w:hint="eastAsia"/>
          <w:sz w:val="24"/>
          <w:szCs w:val="24"/>
        </w:rPr>
        <w:t>通知报销人</w:t>
      </w:r>
    </w:p>
    <w:p w:rsidR="002D275A" w:rsidRDefault="002D275A" w:rsidP="002D275A">
      <w:pPr>
        <w:spacing w:line="220" w:lineRule="atLeast"/>
        <w:ind w:leftChars="150" w:left="570" w:hangingChars="100" w:hanging="240"/>
        <w:rPr>
          <w:sz w:val="24"/>
          <w:szCs w:val="24"/>
        </w:rPr>
      </w:pPr>
      <w:r>
        <w:rPr>
          <w:rFonts w:hint="eastAsia"/>
          <w:sz w:val="24"/>
          <w:szCs w:val="24"/>
        </w:rPr>
        <w:t xml:space="preserve">         </w:t>
      </w:r>
      <w:r>
        <w:rPr>
          <w:rFonts w:hint="eastAsia"/>
          <w:sz w:val="24"/>
          <w:szCs w:val="24"/>
        </w:rPr>
        <w:t>报销人打印报销单（带审批，电子签字的），贴上发票，送给财务。财务有自己的一套航天三院的内部用友软件。那么他在系统中要做：</w:t>
      </w:r>
    </w:p>
    <w:p w:rsidR="002D275A" w:rsidRDefault="002D275A" w:rsidP="00DF5E29">
      <w:pPr>
        <w:spacing w:line="220" w:lineRule="atLeast"/>
        <w:ind w:firstLineChars="150" w:firstLine="360"/>
        <w:rPr>
          <w:sz w:val="24"/>
          <w:szCs w:val="24"/>
        </w:rPr>
      </w:pPr>
      <w:r>
        <w:rPr>
          <w:rFonts w:hint="eastAsia"/>
          <w:sz w:val="24"/>
          <w:szCs w:val="24"/>
        </w:rPr>
        <w:t xml:space="preserve">   </w:t>
      </w:r>
      <w:r w:rsidR="00951CBF">
        <w:rPr>
          <w:rFonts w:hint="eastAsia"/>
          <w:sz w:val="24"/>
          <w:szCs w:val="24"/>
        </w:rPr>
        <w:t>④</w:t>
      </w:r>
      <w:r>
        <w:rPr>
          <w:rFonts w:hint="eastAsia"/>
          <w:sz w:val="24"/>
          <w:szCs w:val="24"/>
        </w:rPr>
        <w:t xml:space="preserve">  </w:t>
      </w:r>
      <w:r>
        <w:rPr>
          <w:rFonts w:hint="eastAsia"/>
          <w:sz w:val="24"/>
          <w:szCs w:val="24"/>
        </w:rPr>
        <w:t>财务人员填写报销记录（记录发票）</w:t>
      </w:r>
    </w:p>
    <w:p w:rsidR="00DF5E29" w:rsidRDefault="00DF5E29" w:rsidP="00DF5E29">
      <w:pPr>
        <w:spacing w:line="220" w:lineRule="atLeast"/>
        <w:ind w:firstLineChars="400" w:firstLine="960"/>
        <w:rPr>
          <w:sz w:val="24"/>
          <w:szCs w:val="24"/>
        </w:rPr>
      </w:pPr>
      <w:r>
        <w:rPr>
          <w:rFonts w:hint="eastAsia"/>
          <w:sz w:val="24"/>
          <w:szCs w:val="24"/>
        </w:rPr>
        <w:t>判断报销金额，大于借款单金额（余额，可能分多次报销），或小于等于借款单金额（余额）。</w:t>
      </w:r>
    </w:p>
    <w:p w:rsidR="00DF5E29" w:rsidRDefault="00DF5E29" w:rsidP="00951CBF">
      <w:pPr>
        <w:spacing w:line="220" w:lineRule="atLeast"/>
        <w:ind w:firstLineChars="550" w:firstLine="1320"/>
        <w:rPr>
          <w:sz w:val="24"/>
          <w:szCs w:val="24"/>
        </w:rPr>
      </w:pPr>
      <w:r>
        <w:rPr>
          <w:rFonts w:hint="eastAsia"/>
          <w:sz w:val="24"/>
          <w:szCs w:val="24"/>
        </w:rPr>
        <w:t>大于借款单金额</w:t>
      </w:r>
      <w:r w:rsidR="002D275A">
        <w:rPr>
          <w:rFonts w:hint="eastAsia"/>
          <w:sz w:val="24"/>
          <w:szCs w:val="24"/>
        </w:rPr>
        <w:t>（余额）</w:t>
      </w:r>
    </w:p>
    <w:p w:rsidR="002D275A" w:rsidRDefault="002D275A" w:rsidP="00951CBF">
      <w:pPr>
        <w:spacing w:line="220" w:lineRule="atLeast"/>
        <w:ind w:firstLineChars="600" w:firstLine="1440"/>
        <w:rPr>
          <w:sz w:val="24"/>
          <w:szCs w:val="24"/>
        </w:rPr>
      </w:pPr>
      <w:r>
        <w:rPr>
          <w:rFonts w:hint="eastAsia"/>
          <w:sz w:val="24"/>
          <w:szCs w:val="24"/>
        </w:rPr>
        <w:t>①</w:t>
      </w:r>
      <w:r>
        <w:rPr>
          <w:rFonts w:hint="eastAsia"/>
          <w:sz w:val="24"/>
          <w:szCs w:val="24"/>
        </w:rPr>
        <w:t xml:space="preserve">   </w:t>
      </w:r>
      <w:r>
        <w:rPr>
          <w:rFonts w:hint="eastAsia"/>
          <w:sz w:val="24"/>
          <w:szCs w:val="24"/>
        </w:rPr>
        <w:t>财务经理确认，通知出纳支出</w:t>
      </w:r>
    </w:p>
    <w:p w:rsidR="00DF5E29" w:rsidRDefault="00DF5E29" w:rsidP="00DF5E29">
      <w:pPr>
        <w:spacing w:line="220" w:lineRule="atLeast"/>
        <w:ind w:firstLineChars="200" w:firstLine="480"/>
        <w:rPr>
          <w:sz w:val="24"/>
          <w:szCs w:val="24"/>
        </w:rPr>
      </w:pPr>
      <w:r>
        <w:rPr>
          <w:rFonts w:hint="eastAsia"/>
          <w:sz w:val="24"/>
          <w:szCs w:val="24"/>
        </w:rPr>
        <w:t xml:space="preserve">  </w:t>
      </w:r>
      <w:r w:rsidR="002D275A">
        <w:rPr>
          <w:rFonts w:hint="eastAsia"/>
          <w:sz w:val="24"/>
          <w:szCs w:val="24"/>
        </w:rPr>
        <w:t xml:space="preserve">        </w:t>
      </w:r>
      <w:r w:rsidR="00951CBF">
        <w:rPr>
          <w:rFonts w:hint="eastAsia"/>
          <w:sz w:val="24"/>
          <w:szCs w:val="24"/>
        </w:rPr>
        <w:t xml:space="preserve"> </w:t>
      </w:r>
      <w:r w:rsidR="002D275A">
        <w:rPr>
          <w:rFonts w:hint="eastAsia"/>
          <w:sz w:val="24"/>
          <w:szCs w:val="24"/>
        </w:rPr>
        <w:t xml:space="preserve"> </w:t>
      </w:r>
      <w:r w:rsidR="002D275A">
        <w:rPr>
          <w:rFonts w:hint="eastAsia"/>
          <w:sz w:val="24"/>
          <w:szCs w:val="24"/>
        </w:rPr>
        <w:t>②</w:t>
      </w:r>
      <w:r w:rsidR="002D275A">
        <w:rPr>
          <w:rFonts w:hint="eastAsia"/>
          <w:sz w:val="24"/>
          <w:szCs w:val="24"/>
        </w:rPr>
        <w:t xml:space="preserve">   </w:t>
      </w:r>
      <w:r w:rsidR="002D275A">
        <w:rPr>
          <w:rFonts w:hint="eastAsia"/>
          <w:sz w:val="24"/>
          <w:szCs w:val="24"/>
        </w:rPr>
        <w:t>出纳填写支出记录，通知报销人</w:t>
      </w:r>
    </w:p>
    <w:p w:rsidR="00951CBF" w:rsidRDefault="00951CBF" w:rsidP="00951CBF">
      <w:pPr>
        <w:spacing w:line="220" w:lineRule="atLeast"/>
        <w:ind w:firstLineChars="200" w:firstLine="480"/>
        <w:rPr>
          <w:sz w:val="24"/>
          <w:szCs w:val="24"/>
        </w:rPr>
      </w:pPr>
      <w:r>
        <w:rPr>
          <w:rFonts w:hint="eastAsia"/>
          <w:sz w:val="24"/>
          <w:szCs w:val="24"/>
        </w:rPr>
        <w:t xml:space="preserve">            </w:t>
      </w:r>
      <w:r>
        <w:rPr>
          <w:rFonts w:hint="eastAsia"/>
          <w:sz w:val="24"/>
          <w:szCs w:val="24"/>
        </w:rPr>
        <w:t>③</w:t>
      </w:r>
      <w:r>
        <w:rPr>
          <w:rFonts w:hint="eastAsia"/>
          <w:sz w:val="24"/>
          <w:szCs w:val="24"/>
        </w:rPr>
        <w:t xml:space="preserve">   </w:t>
      </w:r>
      <w:r>
        <w:rPr>
          <w:rFonts w:hint="eastAsia"/>
          <w:sz w:val="24"/>
          <w:szCs w:val="24"/>
        </w:rPr>
        <w:t>统计现金流（实际支出）</w:t>
      </w:r>
    </w:p>
    <w:p w:rsidR="002D275A" w:rsidRDefault="00C639A0" w:rsidP="00951CBF">
      <w:pPr>
        <w:spacing w:line="220" w:lineRule="atLeast"/>
        <w:ind w:firstLineChars="500" w:firstLine="1200"/>
        <w:rPr>
          <w:sz w:val="24"/>
          <w:szCs w:val="24"/>
        </w:rPr>
      </w:pPr>
      <w:r>
        <w:rPr>
          <w:rFonts w:hint="eastAsia"/>
          <w:sz w:val="24"/>
          <w:szCs w:val="24"/>
        </w:rPr>
        <w:t>小于借款单金额</w:t>
      </w:r>
      <w:r w:rsidR="002D275A">
        <w:rPr>
          <w:rFonts w:hint="eastAsia"/>
          <w:sz w:val="24"/>
          <w:szCs w:val="24"/>
        </w:rPr>
        <w:t>（余额）</w:t>
      </w:r>
    </w:p>
    <w:p w:rsidR="00951CBF" w:rsidRDefault="00951CBF" w:rsidP="00951CBF">
      <w:pPr>
        <w:spacing w:line="220" w:lineRule="atLeast"/>
        <w:ind w:firstLineChars="500" w:firstLine="1200"/>
        <w:rPr>
          <w:sz w:val="24"/>
          <w:szCs w:val="24"/>
        </w:rPr>
      </w:pPr>
      <w:r>
        <w:rPr>
          <w:rFonts w:hint="eastAsia"/>
          <w:sz w:val="24"/>
          <w:szCs w:val="24"/>
        </w:rPr>
        <w:t xml:space="preserve">  </w:t>
      </w:r>
      <w:r>
        <w:rPr>
          <w:rFonts w:hint="eastAsia"/>
          <w:sz w:val="24"/>
          <w:szCs w:val="24"/>
        </w:rPr>
        <w:t>执行主流程⑤</w:t>
      </w:r>
    </w:p>
    <w:p w:rsidR="00951CBF" w:rsidRDefault="00951CBF" w:rsidP="00951CBF">
      <w:pPr>
        <w:spacing w:line="220" w:lineRule="atLeast"/>
        <w:ind w:firstLineChars="250" w:firstLine="600"/>
        <w:rPr>
          <w:sz w:val="24"/>
          <w:szCs w:val="24"/>
        </w:rPr>
      </w:pPr>
      <w:r>
        <w:rPr>
          <w:rFonts w:hint="eastAsia"/>
          <w:sz w:val="24"/>
          <w:szCs w:val="24"/>
        </w:rPr>
        <w:t>⑤</w:t>
      </w:r>
      <w:r>
        <w:rPr>
          <w:rFonts w:hint="eastAsia"/>
          <w:sz w:val="24"/>
          <w:szCs w:val="24"/>
        </w:rPr>
        <w:t xml:space="preserve">  </w:t>
      </w:r>
      <w:r>
        <w:rPr>
          <w:rFonts w:hint="eastAsia"/>
          <w:sz w:val="24"/>
          <w:szCs w:val="24"/>
        </w:rPr>
        <w:t>通知报销人</w:t>
      </w:r>
      <w:r w:rsidR="00C639A0">
        <w:rPr>
          <w:rFonts w:hint="eastAsia"/>
          <w:sz w:val="24"/>
          <w:szCs w:val="24"/>
        </w:rPr>
        <w:t xml:space="preserve"> </w:t>
      </w:r>
      <w:r w:rsidR="002D275A">
        <w:rPr>
          <w:rFonts w:hint="eastAsia"/>
          <w:sz w:val="24"/>
          <w:szCs w:val="24"/>
        </w:rPr>
        <w:t xml:space="preserve">    </w:t>
      </w:r>
    </w:p>
    <w:p w:rsidR="00951CBF" w:rsidRDefault="00951CBF" w:rsidP="00951CBF">
      <w:pPr>
        <w:spacing w:line="220" w:lineRule="atLeast"/>
        <w:ind w:firstLineChars="250" w:firstLine="600"/>
        <w:rPr>
          <w:sz w:val="24"/>
          <w:szCs w:val="24"/>
        </w:rPr>
      </w:pPr>
    </w:p>
    <w:p w:rsidR="00C639A0" w:rsidRDefault="00951CBF" w:rsidP="00951CBF">
      <w:pPr>
        <w:spacing w:line="220" w:lineRule="atLeast"/>
        <w:rPr>
          <w:sz w:val="24"/>
          <w:szCs w:val="24"/>
        </w:rPr>
      </w:pPr>
      <w:r>
        <w:rPr>
          <w:rFonts w:hint="eastAsia"/>
          <w:sz w:val="24"/>
          <w:szCs w:val="24"/>
        </w:rPr>
        <w:t xml:space="preserve">2  </w:t>
      </w:r>
      <w:r w:rsidR="00C639A0">
        <w:rPr>
          <w:rFonts w:hint="eastAsia"/>
          <w:sz w:val="24"/>
          <w:szCs w:val="24"/>
        </w:rPr>
        <w:t xml:space="preserve"> </w:t>
      </w:r>
      <w:r>
        <w:rPr>
          <w:rFonts w:hint="eastAsia"/>
          <w:sz w:val="24"/>
          <w:szCs w:val="24"/>
        </w:rPr>
        <w:t xml:space="preserve"> </w:t>
      </w:r>
      <w:r>
        <w:rPr>
          <w:rFonts w:hint="eastAsia"/>
          <w:sz w:val="24"/>
          <w:szCs w:val="24"/>
        </w:rPr>
        <w:t>没发生借款的</w:t>
      </w:r>
      <w:r>
        <w:rPr>
          <w:rFonts w:hint="eastAsia"/>
          <w:sz w:val="24"/>
          <w:szCs w:val="24"/>
        </w:rPr>
        <w:t xml:space="preserve">  </w:t>
      </w:r>
    </w:p>
    <w:p w:rsidR="00951CBF" w:rsidRDefault="00951CBF" w:rsidP="00951CBF">
      <w:pPr>
        <w:spacing w:line="220" w:lineRule="atLeast"/>
        <w:ind w:firstLineChars="150" w:firstLine="360"/>
        <w:rPr>
          <w:sz w:val="24"/>
          <w:szCs w:val="24"/>
        </w:rPr>
      </w:pPr>
      <w:r>
        <w:rPr>
          <w:rFonts w:hint="eastAsia"/>
          <w:sz w:val="24"/>
          <w:szCs w:val="24"/>
        </w:rPr>
        <w:t>①</w:t>
      </w:r>
      <w:r>
        <w:rPr>
          <w:rFonts w:hint="eastAsia"/>
          <w:sz w:val="24"/>
          <w:szCs w:val="24"/>
        </w:rPr>
        <w:t xml:space="preserve">  </w:t>
      </w:r>
      <w:r>
        <w:rPr>
          <w:rFonts w:hint="eastAsia"/>
          <w:sz w:val="24"/>
          <w:szCs w:val="24"/>
        </w:rPr>
        <w:t>起草报销单，确定审批人和审批方式（顺序审批或并行审批）</w:t>
      </w:r>
    </w:p>
    <w:p w:rsidR="00951CBF" w:rsidRDefault="00951CBF" w:rsidP="00951CBF">
      <w:pPr>
        <w:spacing w:line="220" w:lineRule="atLeast"/>
        <w:ind w:firstLineChars="100" w:firstLine="240"/>
        <w:rPr>
          <w:sz w:val="24"/>
          <w:szCs w:val="24"/>
        </w:rPr>
      </w:pPr>
      <w:r>
        <w:rPr>
          <w:rFonts w:hint="eastAsia"/>
          <w:sz w:val="24"/>
          <w:szCs w:val="24"/>
        </w:rPr>
        <w:lastRenderedPageBreak/>
        <w:t xml:space="preserve">  </w:t>
      </w:r>
      <w:r>
        <w:rPr>
          <w:rFonts w:hint="eastAsia"/>
          <w:sz w:val="24"/>
          <w:szCs w:val="24"/>
        </w:rPr>
        <w:t>②</w:t>
      </w:r>
      <w:r>
        <w:rPr>
          <w:rFonts w:hint="eastAsia"/>
          <w:sz w:val="24"/>
          <w:szCs w:val="24"/>
        </w:rPr>
        <w:t xml:space="preserve">  </w:t>
      </w:r>
      <w:r>
        <w:rPr>
          <w:rFonts w:hint="eastAsia"/>
          <w:sz w:val="24"/>
          <w:szCs w:val="24"/>
        </w:rPr>
        <w:t>相关审批</w:t>
      </w:r>
    </w:p>
    <w:p w:rsidR="00951CBF" w:rsidRDefault="00951CBF" w:rsidP="00951CBF">
      <w:pPr>
        <w:spacing w:line="220" w:lineRule="atLeast"/>
        <w:ind w:firstLineChars="100" w:firstLine="240"/>
        <w:rPr>
          <w:sz w:val="24"/>
          <w:szCs w:val="24"/>
        </w:rPr>
      </w:pPr>
      <w:r>
        <w:rPr>
          <w:rFonts w:hint="eastAsia"/>
          <w:sz w:val="24"/>
          <w:szCs w:val="24"/>
        </w:rPr>
        <w:t xml:space="preserve">  </w:t>
      </w:r>
      <w:r>
        <w:rPr>
          <w:rFonts w:hint="eastAsia"/>
          <w:sz w:val="24"/>
          <w:szCs w:val="24"/>
        </w:rPr>
        <w:t>③</w:t>
      </w:r>
      <w:r>
        <w:rPr>
          <w:rFonts w:hint="eastAsia"/>
          <w:sz w:val="24"/>
          <w:szCs w:val="24"/>
        </w:rPr>
        <w:t xml:space="preserve">  </w:t>
      </w:r>
      <w:r>
        <w:rPr>
          <w:rFonts w:hint="eastAsia"/>
          <w:sz w:val="24"/>
          <w:szCs w:val="24"/>
        </w:rPr>
        <w:t>通知报销人</w:t>
      </w:r>
    </w:p>
    <w:p w:rsidR="00951CBF" w:rsidRDefault="00951CBF" w:rsidP="00951CBF">
      <w:pPr>
        <w:spacing w:line="220" w:lineRule="atLeast"/>
        <w:ind w:firstLineChars="200" w:firstLine="480"/>
        <w:rPr>
          <w:sz w:val="24"/>
          <w:szCs w:val="24"/>
        </w:rPr>
      </w:pPr>
      <w:r>
        <w:rPr>
          <w:rFonts w:hint="eastAsia"/>
          <w:sz w:val="24"/>
          <w:szCs w:val="24"/>
        </w:rPr>
        <w:t>报销人打印报销单（带审批，电子签字的），贴上发票，送给财务。财务有自己的一套航天三院的内部用友软件。那么他在系统中要做：</w:t>
      </w:r>
    </w:p>
    <w:p w:rsidR="00951CBF" w:rsidRDefault="00951CBF" w:rsidP="00951CBF">
      <w:pPr>
        <w:spacing w:line="220" w:lineRule="atLeast"/>
        <w:ind w:firstLineChars="150" w:firstLine="360"/>
        <w:rPr>
          <w:sz w:val="24"/>
          <w:szCs w:val="24"/>
        </w:rPr>
      </w:pPr>
      <w:r>
        <w:rPr>
          <w:rFonts w:hint="eastAsia"/>
          <w:sz w:val="24"/>
          <w:szCs w:val="24"/>
        </w:rPr>
        <w:t>④</w:t>
      </w:r>
      <w:r>
        <w:rPr>
          <w:rFonts w:hint="eastAsia"/>
          <w:sz w:val="24"/>
          <w:szCs w:val="24"/>
        </w:rPr>
        <w:t xml:space="preserve">  </w:t>
      </w:r>
      <w:r>
        <w:rPr>
          <w:rFonts w:hint="eastAsia"/>
          <w:sz w:val="24"/>
          <w:szCs w:val="24"/>
        </w:rPr>
        <w:t>财务人员填写报销记录（记录发票）</w:t>
      </w:r>
    </w:p>
    <w:p w:rsidR="00951CBF" w:rsidRDefault="00951CBF" w:rsidP="00951CBF">
      <w:pPr>
        <w:spacing w:line="220" w:lineRule="atLeast"/>
        <w:ind w:firstLineChars="150" w:firstLine="360"/>
        <w:rPr>
          <w:sz w:val="24"/>
          <w:szCs w:val="24"/>
        </w:rPr>
      </w:pPr>
      <w:r>
        <w:rPr>
          <w:rFonts w:hint="eastAsia"/>
          <w:sz w:val="24"/>
          <w:szCs w:val="24"/>
        </w:rPr>
        <w:t>⑤</w:t>
      </w:r>
      <w:r>
        <w:rPr>
          <w:rFonts w:hint="eastAsia"/>
          <w:sz w:val="24"/>
          <w:szCs w:val="24"/>
        </w:rPr>
        <w:t xml:space="preserve">  </w:t>
      </w:r>
      <w:r>
        <w:rPr>
          <w:rFonts w:hint="eastAsia"/>
          <w:sz w:val="24"/>
          <w:szCs w:val="24"/>
        </w:rPr>
        <w:t>财务经理确认，通知出纳支出</w:t>
      </w:r>
    </w:p>
    <w:p w:rsidR="00951CBF" w:rsidRDefault="00951CBF" w:rsidP="00951CBF">
      <w:pPr>
        <w:spacing w:line="220" w:lineRule="atLeast"/>
        <w:ind w:firstLineChars="150" w:firstLine="360"/>
        <w:rPr>
          <w:sz w:val="24"/>
          <w:szCs w:val="24"/>
        </w:rPr>
      </w:pPr>
      <w:r>
        <w:rPr>
          <w:rFonts w:hint="eastAsia"/>
          <w:sz w:val="24"/>
          <w:szCs w:val="24"/>
        </w:rPr>
        <w:t>⑥</w:t>
      </w:r>
      <w:r>
        <w:rPr>
          <w:rFonts w:hint="eastAsia"/>
          <w:sz w:val="24"/>
          <w:szCs w:val="24"/>
        </w:rPr>
        <w:t xml:space="preserve">   </w:t>
      </w:r>
      <w:r>
        <w:rPr>
          <w:rFonts w:hint="eastAsia"/>
          <w:sz w:val="24"/>
          <w:szCs w:val="24"/>
        </w:rPr>
        <w:t>出纳填写支出记录，通知报销人</w:t>
      </w:r>
    </w:p>
    <w:p w:rsidR="00951CBF" w:rsidRDefault="00951CBF" w:rsidP="00951CBF">
      <w:pPr>
        <w:spacing w:line="220" w:lineRule="atLeast"/>
        <w:ind w:firstLineChars="150" w:firstLine="360"/>
        <w:rPr>
          <w:sz w:val="24"/>
          <w:szCs w:val="24"/>
        </w:rPr>
      </w:pPr>
      <w:r>
        <w:rPr>
          <w:rFonts w:hint="eastAsia"/>
          <w:sz w:val="24"/>
          <w:szCs w:val="24"/>
        </w:rPr>
        <w:t>⑦</w:t>
      </w:r>
      <w:r>
        <w:rPr>
          <w:rFonts w:hint="eastAsia"/>
          <w:sz w:val="24"/>
          <w:szCs w:val="24"/>
        </w:rPr>
        <w:t xml:space="preserve">   </w:t>
      </w:r>
      <w:r>
        <w:rPr>
          <w:rFonts w:hint="eastAsia"/>
          <w:sz w:val="24"/>
          <w:szCs w:val="24"/>
        </w:rPr>
        <w:t>统计现金流（实际支出）</w:t>
      </w:r>
    </w:p>
    <w:p w:rsidR="00951CBF" w:rsidRDefault="00951CBF" w:rsidP="00951CBF">
      <w:pPr>
        <w:spacing w:line="220" w:lineRule="atLeast"/>
        <w:ind w:firstLineChars="150" w:firstLine="360"/>
        <w:rPr>
          <w:sz w:val="24"/>
          <w:szCs w:val="24"/>
        </w:rPr>
      </w:pPr>
      <w:r>
        <w:rPr>
          <w:rFonts w:hint="eastAsia"/>
          <w:sz w:val="24"/>
          <w:szCs w:val="24"/>
        </w:rPr>
        <w:t>⑧</w:t>
      </w:r>
      <w:r>
        <w:rPr>
          <w:rFonts w:hint="eastAsia"/>
          <w:sz w:val="24"/>
          <w:szCs w:val="24"/>
        </w:rPr>
        <w:t xml:space="preserve">  </w:t>
      </w:r>
      <w:r w:rsidR="001567C3">
        <w:rPr>
          <w:rFonts w:hint="eastAsia"/>
          <w:sz w:val="24"/>
          <w:szCs w:val="24"/>
        </w:rPr>
        <w:t xml:space="preserve"> </w:t>
      </w:r>
      <w:r>
        <w:rPr>
          <w:rFonts w:hint="eastAsia"/>
          <w:sz w:val="24"/>
          <w:szCs w:val="24"/>
        </w:rPr>
        <w:t>通知报销人</w:t>
      </w:r>
      <w:r>
        <w:rPr>
          <w:rFonts w:hint="eastAsia"/>
          <w:sz w:val="24"/>
          <w:szCs w:val="24"/>
        </w:rPr>
        <w:t xml:space="preserve">   </w:t>
      </w:r>
    </w:p>
    <w:p w:rsidR="00740F66" w:rsidRDefault="00740F66" w:rsidP="00740F66">
      <w:pPr>
        <w:spacing w:line="220" w:lineRule="atLeast"/>
        <w:rPr>
          <w:sz w:val="24"/>
          <w:szCs w:val="24"/>
        </w:rPr>
      </w:pPr>
    </w:p>
    <w:p w:rsidR="00C639A0" w:rsidRDefault="00740F66" w:rsidP="00740F66">
      <w:pPr>
        <w:spacing w:line="220" w:lineRule="atLeast"/>
        <w:ind w:firstLineChars="50" w:firstLine="140"/>
        <w:rPr>
          <w:b/>
          <w:sz w:val="28"/>
          <w:szCs w:val="28"/>
        </w:rPr>
      </w:pPr>
      <w:r w:rsidRPr="00740F66">
        <w:rPr>
          <w:rFonts w:hint="eastAsia"/>
          <w:b/>
          <w:sz w:val="28"/>
          <w:szCs w:val="28"/>
        </w:rPr>
        <w:t>十</w:t>
      </w:r>
      <w:r w:rsidR="00DB14A8">
        <w:rPr>
          <w:rFonts w:hint="eastAsia"/>
          <w:b/>
          <w:sz w:val="28"/>
          <w:szCs w:val="28"/>
        </w:rPr>
        <w:t>六</w:t>
      </w:r>
      <w:r w:rsidRPr="00740F66">
        <w:rPr>
          <w:rFonts w:hint="eastAsia"/>
          <w:b/>
          <w:sz w:val="28"/>
          <w:szCs w:val="28"/>
        </w:rPr>
        <w:t xml:space="preserve">  </w:t>
      </w:r>
      <w:r>
        <w:rPr>
          <w:rFonts w:hint="eastAsia"/>
          <w:b/>
          <w:sz w:val="28"/>
          <w:szCs w:val="28"/>
        </w:rPr>
        <w:t>招标</w:t>
      </w:r>
      <w:r w:rsidR="00332A0A">
        <w:rPr>
          <w:rFonts w:hint="eastAsia"/>
          <w:b/>
          <w:sz w:val="28"/>
          <w:szCs w:val="28"/>
        </w:rPr>
        <w:t>（先不做）</w:t>
      </w:r>
    </w:p>
    <w:p w:rsidR="00292929" w:rsidRPr="00740F66" w:rsidRDefault="00292929" w:rsidP="00740F66">
      <w:pPr>
        <w:spacing w:line="220" w:lineRule="atLeast"/>
        <w:ind w:firstLineChars="50" w:firstLine="140"/>
        <w:rPr>
          <w:b/>
          <w:sz w:val="28"/>
          <w:szCs w:val="28"/>
        </w:rPr>
      </w:pPr>
      <w:r>
        <w:rPr>
          <w:rFonts w:hint="eastAsia"/>
          <w:b/>
          <w:sz w:val="28"/>
          <w:szCs w:val="28"/>
        </w:rPr>
        <w:t>只是一种采购的方式</w:t>
      </w:r>
    </w:p>
    <w:p w:rsidR="00332A0A" w:rsidRDefault="00740F66" w:rsidP="00332A0A">
      <w:pPr>
        <w:spacing w:line="220" w:lineRule="atLeast"/>
        <w:ind w:firstLineChars="100" w:firstLine="240"/>
        <w:rPr>
          <w:sz w:val="24"/>
          <w:szCs w:val="24"/>
        </w:rPr>
      </w:pPr>
      <w:r>
        <w:rPr>
          <w:rFonts w:hint="eastAsia"/>
          <w:sz w:val="24"/>
          <w:szCs w:val="24"/>
        </w:rPr>
        <w:t xml:space="preserve">  </w:t>
      </w:r>
      <w:r>
        <w:rPr>
          <w:rFonts w:hint="eastAsia"/>
          <w:sz w:val="24"/>
          <w:szCs w:val="24"/>
        </w:rPr>
        <w:t>①</w:t>
      </w:r>
      <w:r>
        <w:rPr>
          <w:rFonts w:hint="eastAsia"/>
          <w:sz w:val="24"/>
          <w:szCs w:val="24"/>
        </w:rPr>
        <w:t xml:space="preserve">  </w:t>
      </w:r>
      <w:r w:rsidR="00332A0A">
        <w:rPr>
          <w:rFonts w:hint="eastAsia"/>
          <w:sz w:val="24"/>
          <w:szCs w:val="24"/>
        </w:rPr>
        <w:t>起草招标申请</w:t>
      </w:r>
    </w:p>
    <w:p w:rsidR="00C07A97" w:rsidRDefault="00740F66" w:rsidP="00332A0A">
      <w:pPr>
        <w:spacing w:line="220" w:lineRule="atLeast"/>
        <w:ind w:firstLineChars="350" w:firstLine="840"/>
        <w:rPr>
          <w:sz w:val="24"/>
          <w:szCs w:val="24"/>
        </w:rPr>
      </w:pPr>
      <w:r>
        <w:rPr>
          <w:rFonts w:hint="eastAsia"/>
          <w:sz w:val="24"/>
          <w:szCs w:val="24"/>
        </w:rPr>
        <w:t>编制招标文件审查表</w:t>
      </w:r>
      <w:r w:rsidR="00332A0A">
        <w:rPr>
          <w:rFonts w:hint="eastAsia"/>
          <w:sz w:val="24"/>
          <w:szCs w:val="24"/>
        </w:rPr>
        <w:t>，招标邀请书，技术要求书，这些以附件形式上传</w:t>
      </w:r>
    </w:p>
    <w:p w:rsidR="00C07A97" w:rsidRDefault="00332A0A"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项目管理员审查招标文件，判断是否需要标底，确定审批人和审批方式（顺序审批或并行审批）</w:t>
      </w:r>
    </w:p>
    <w:p w:rsidR="00332A0A" w:rsidRDefault="00332A0A" w:rsidP="00134F3F">
      <w:pPr>
        <w:spacing w:line="220" w:lineRule="atLeast"/>
        <w:ind w:firstLineChars="100" w:firstLine="240"/>
        <w:rPr>
          <w:sz w:val="24"/>
          <w:szCs w:val="24"/>
        </w:rPr>
      </w:pPr>
      <w:r>
        <w:rPr>
          <w:rFonts w:hint="eastAsia"/>
          <w:sz w:val="24"/>
          <w:szCs w:val="24"/>
        </w:rPr>
        <w:t xml:space="preserve">       </w:t>
      </w:r>
      <w:r>
        <w:rPr>
          <w:rFonts w:hint="eastAsia"/>
          <w:sz w:val="24"/>
          <w:szCs w:val="24"/>
        </w:rPr>
        <w:t>需要：起草标底</w:t>
      </w:r>
    </w:p>
    <w:p w:rsidR="00332A0A" w:rsidRDefault="00332A0A" w:rsidP="00134F3F">
      <w:pPr>
        <w:spacing w:line="220" w:lineRule="atLeast"/>
        <w:ind w:firstLineChars="100" w:firstLine="240"/>
        <w:rPr>
          <w:sz w:val="24"/>
          <w:szCs w:val="24"/>
        </w:rPr>
      </w:pPr>
      <w:r>
        <w:rPr>
          <w:rFonts w:hint="eastAsia"/>
          <w:sz w:val="24"/>
          <w:szCs w:val="24"/>
        </w:rPr>
        <w:t xml:space="preserve">        </w:t>
      </w:r>
      <w:r>
        <w:rPr>
          <w:rFonts w:hint="eastAsia"/>
          <w:sz w:val="24"/>
          <w:szCs w:val="24"/>
        </w:rPr>
        <w:t>不需要：执行③</w:t>
      </w:r>
    </w:p>
    <w:p w:rsidR="006407F1" w:rsidRDefault="00332A0A" w:rsidP="00134F3F">
      <w:pPr>
        <w:spacing w:line="220" w:lineRule="atLeast"/>
        <w:ind w:firstLineChars="100" w:firstLine="240"/>
        <w:rPr>
          <w:sz w:val="24"/>
          <w:szCs w:val="24"/>
        </w:rPr>
      </w:pPr>
      <w:r>
        <w:rPr>
          <w:rFonts w:hint="eastAsia"/>
          <w:sz w:val="24"/>
          <w:szCs w:val="24"/>
        </w:rPr>
        <w:t xml:space="preserve"> </w:t>
      </w:r>
      <w:r w:rsidR="006407F1">
        <w:rPr>
          <w:rFonts w:hint="eastAsia"/>
          <w:sz w:val="24"/>
          <w:szCs w:val="24"/>
        </w:rPr>
        <w:t xml:space="preserve"> </w:t>
      </w:r>
      <w:r>
        <w:rPr>
          <w:rFonts w:hint="eastAsia"/>
          <w:sz w:val="24"/>
          <w:szCs w:val="24"/>
        </w:rPr>
        <w:t>③</w:t>
      </w:r>
      <w:r>
        <w:rPr>
          <w:rFonts w:hint="eastAsia"/>
          <w:sz w:val="24"/>
          <w:szCs w:val="24"/>
        </w:rPr>
        <w:t xml:space="preserve">  </w:t>
      </w:r>
      <w:r>
        <w:rPr>
          <w:rFonts w:hint="eastAsia"/>
          <w:sz w:val="24"/>
          <w:szCs w:val="24"/>
        </w:rPr>
        <w:t>相关审批</w:t>
      </w:r>
    </w:p>
    <w:p w:rsidR="00332A0A" w:rsidRDefault="00332A0A"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④</w:t>
      </w:r>
      <w:r>
        <w:rPr>
          <w:rFonts w:hint="eastAsia"/>
          <w:sz w:val="24"/>
          <w:szCs w:val="24"/>
        </w:rPr>
        <w:t xml:space="preserve">  </w:t>
      </w:r>
      <w:r>
        <w:rPr>
          <w:rFonts w:hint="eastAsia"/>
          <w:sz w:val="24"/>
          <w:szCs w:val="24"/>
        </w:rPr>
        <w:t>形成中标通知书</w:t>
      </w:r>
    </w:p>
    <w:p w:rsidR="00332A0A" w:rsidRDefault="00332A0A"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⑤</w:t>
      </w:r>
      <w:r>
        <w:rPr>
          <w:rFonts w:hint="eastAsia"/>
          <w:sz w:val="24"/>
          <w:szCs w:val="24"/>
        </w:rPr>
        <w:t xml:space="preserve">  </w:t>
      </w:r>
      <w:r>
        <w:rPr>
          <w:rFonts w:hint="eastAsia"/>
          <w:sz w:val="24"/>
          <w:szCs w:val="24"/>
        </w:rPr>
        <w:t>补充技术协议内容</w:t>
      </w:r>
    </w:p>
    <w:p w:rsidR="00F37708" w:rsidRPr="00F37708" w:rsidRDefault="00F37708" w:rsidP="00F37708">
      <w:pPr>
        <w:spacing w:line="220" w:lineRule="atLeast"/>
        <w:ind w:firstLineChars="100" w:firstLine="280"/>
        <w:rPr>
          <w:b/>
          <w:sz w:val="28"/>
          <w:szCs w:val="28"/>
        </w:rPr>
      </w:pPr>
      <w:r>
        <w:rPr>
          <w:rFonts w:hint="eastAsia"/>
          <w:b/>
          <w:sz w:val="28"/>
          <w:szCs w:val="28"/>
        </w:rPr>
        <w:t>十</w:t>
      </w:r>
      <w:r w:rsidR="00DB14A8">
        <w:rPr>
          <w:rFonts w:hint="eastAsia"/>
          <w:b/>
          <w:sz w:val="28"/>
          <w:szCs w:val="28"/>
        </w:rPr>
        <w:t>七</w:t>
      </w:r>
      <w:r>
        <w:rPr>
          <w:rFonts w:hint="eastAsia"/>
          <w:b/>
          <w:sz w:val="28"/>
          <w:szCs w:val="28"/>
        </w:rPr>
        <w:t xml:space="preserve"> </w:t>
      </w:r>
      <w:r w:rsidRPr="00F37708">
        <w:rPr>
          <w:rFonts w:hint="eastAsia"/>
          <w:b/>
          <w:sz w:val="28"/>
          <w:szCs w:val="28"/>
        </w:rPr>
        <w:t>时间启动流程：</w:t>
      </w:r>
    </w:p>
    <w:p w:rsidR="00332A0A" w:rsidRDefault="00332A0A" w:rsidP="00134F3F">
      <w:pPr>
        <w:spacing w:line="220" w:lineRule="atLeast"/>
        <w:ind w:firstLineChars="100" w:firstLine="240"/>
        <w:rPr>
          <w:sz w:val="24"/>
          <w:szCs w:val="24"/>
        </w:rPr>
      </w:pPr>
      <w:r>
        <w:rPr>
          <w:rFonts w:hint="eastAsia"/>
          <w:sz w:val="24"/>
          <w:szCs w:val="24"/>
        </w:rPr>
        <w:t xml:space="preserve">   </w:t>
      </w:r>
      <w:r w:rsidR="00D61C98">
        <w:rPr>
          <w:rFonts w:hint="eastAsia"/>
          <w:sz w:val="24"/>
          <w:szCs w:val="24"/>
        </w:rPr>
        <w:t xml:space="preserve">1  </w:t>
      </w:r>
      <w:r w:rsidR="00D61C98">
        <w:rPr>
          <w:rFonts w:hint="eastAsia"/>
          <w:sz w:val="24"/>
          <w:szCs w:val="24"/>
        </w:rPr>
        <w:t>项目进展汇报</w:t>
      </w:r>
    </w:p>
    <w:p w:rsidR="00D61C98" w:rsidRDefault="00D61C98" w:rsidP="00D61C98">
      <w:pPr>
        <w:spacing w:line="220" w:lineRule="atLeast"/>
        <w:ind w:firstLineChars="100" w:firstLine="240"/>
        <w:rPr>
          <w:sz w:val="24"/>
          <w:szCs w:val="24"/>
        </w:rPr>
      </w:pPr>
      <w:r>
        <w:rPr>
          <w:rFonts w:hint="eastAsia"/>
          <w:sz w:val="24"/>
          <w:szCs w:val="24"/>
        </w:rPr>
        <w:lastRenderedPageBreak/>
        <w:t xml:space="preserve">     </w:t>
      </w:r>
      <w:r>
        <w:rPr>
          <w:rFonts w:hint="eastAsia"/>
          <w:sz w:val="24"/>
          <w:szCs w:val="24"/>
        </w:rPr>
        <w:t>①</w:t>
      </w:r>
      <w:r>
        <w:rPr>
          <w:rFonts w:hint="eastAsia"/>
          <w:sz w:val="24"/>
          <w:szCs w:val="24"/>
        </w:rPr>
        <w:t xml:space="preserve">  </w:t>
      </w:r>
      <w:r>
        <w:rPr>
          <w:rFonts w:hint="eastAsia"/>
          <w:sz w:val="24"/>
          <w:szCs w:val="24"/>
        </w:rPr>
        <w:t>项目负责人每月</w:t>
      </w:r>
      <w:r>
        <w:rPr>
          <w:rFonts w:hint="eastAsia"/>
          <w:sz w:val="24"/>
          <w:szCs w:val="24"/>
        </w:rPr>
        <w:t>1</w:t>
      </w:r>
      <w:r>
        <w:rPr>
          <w:rFonts w:hint="eastAsia"/>
          <w:sz w:val="24"/>
          <w:szCs w:val="24"/>
        </w:rPr>
        <w:t>号</w:t>
      </w:r>
      <w:r>
        <w:rPr>
          <w:rFonts w:hint="eastAsia"/>
          <w:sz w:val="24"/>
          <w:szCs w:val="24"/>
        </w:rPr>
        <w:t xml:space="preserve"> </w:t>
      </w:r>
      <w:r>
        <w:rPr>
          <w:rFonts w:hint="eastAsia"/>
          <w:sz w:val="24"/>
          <w:szCs w:val="24"/>
        </w:rPr>
        <w:t>，项目进展汇报</w:t>
      </w:r>
    </w:p>
    <w:p w:rsidR="00D61C98" w:rsidRDefault="00D61C98"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中心领导意见</w:t>
      </w:r>
    </w:p>
    <w:p w:rsidR="00D61C98" w:rsidRDefault="00D61C98"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③</w:t>
      </w:r>
      <w:r>
        <w:rPr>
          <w:rFonts w:hint="eastAsia"/>
          <w:sz w:val="24"/>
          <w:szCs w:val="24"/>
        </w:rPr>
        <w:t xml:space="preserve">  </w:t>
      </w:r>
      <w:r>
        <w:rPr>
          <w:rFonts w:hint="eastAsia"/>
          <w:sz w:val="24"/>
          <w:szCs w:val="24"/>
        </w:rPr>
        <w:t>科研管理员意见</w:t>
      </w:r>
    </w:p>
    <w:p w:rsidR="00D61C98" w:rsidRDefault="00D61C98"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④</w:t>
      </w:r>
      <w:r>
        <w:rPr>
          <w:rFonts w:hint="eastAsia"/>
          <w:sz w:val="24"/>
          <w:szCs w:val="24"/>
        </w:rPr>
        <w:t xml:space="preserve">  </w:t>
      </w:r>
      <w:r>
        <w:rPr>
          <w:rFonts w:hint="eastAsia"/>
          <w:sz w:val="24"/>
          <w:szCs w:val="24"/>
        </w:rPr>
        <w:t>该中心的主管副总</w:t>
      </w:r>
    </w:p>
    <w:p w:rsidR="00D61C98" w:rsidRDefault="00D61C98"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⑤</w:t>
      </w:r>
      <w:r>
        <w:rPr>
          <w:rFonts w:hint="eastAsia"/>
          <w:sz w:val="24"/>
          <w:szCs w:val="24"/>
        </w:rPr>
        <w:t xml:space="preserve">  </w:t>
      </w:r>
      <w:r>
        <w:rPr>
          <w:rFonts w:hint="eastAsia"/>
          <w:sz w:val="24"/>
          <w:szCs w:val="24"/>
        </w:rPr>
        <w:t>总经理</w:t>
      </w:r>
    </w:p>
    <w:p w:rsidR="00D61C98" w:rsidRDefault="00D61C98"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⑥</w:t>
      </w:r>
      <w:r>
        <w:rPr>
          <w:rFonts w:hint="eastAsia"/>
          <w:sz w:val="24"/>
          <w:szCs w:val="24"/>
        </w:rPr>
        <w:t xml:space="preserve">  </w:t>
      </w:r>
      <w:r>
        <w:rPr>
          <w:rFonts w:hint="eastAsia"/>
          <w:sz w:val="24"/>
          <w:szCs w:val="24"/>
        </w:rPr>
        <w:t>归档</w:t>
      </w:r>
    </w:p>
    <w:p w:rsidR="00D61C98" w:rsidRDefault="00D61C98" w:rsidP="00D61C98">
      <w:pPr>
        <w:spacing w:line="220" w:lineRule="atLeast"/>
        <w:ind w:firstLineChars="200" w:firstLine="480"/>
        <w:rPr>
          <w:sz w:val="24"/>
          <w:szCs w:val="24"/>
        </w:rPr>
      </w:pPr>
      <w:r>
        <w:rPr>
          <w:rFonts w:hint="eastAsia"/>
          <w:sz w:val="24"/>
          <w:szCs w:val="24"/>
        </w:rPr>
        <w:t xml:space="preserve">2  </w:t>
      </w:r>
      <w:r w:rsidR="001567C3">
        <w:rPr>
          <w:rFonts w:hint="eastAsia"/>
          <w:sz w:val="24"/>
          <w:szCs w:val="24"/>
        </w:rPr>
        <w:t>付款预算</w:t>
      </w:r>
    </w:p>
    <w:p w:rsidR="001567C3" w:rsidRDefault="001567C3" w:rsidP="00D61C98">
      <w:pPr>
        <w:spacing w:line="220" w:lineRule="atLeast"/>
        <w:ind w:firstLineChars="200" w:firstLine="480"/>
        <w:rPr>
          <w:sz w:val="24"/>
          <w:szCs w:val="24"/>
        </w:rPr>
      </w:pPr>
      <w:r>
        <w:rPr>
          <w:rFonts w:hint="eastAsia"/>
          <w:sz w:val="24"/>
          <w:szCs w:val="24"/>
        </w:rPr>
        <w:t xml:space="preserve">  2.1 </w:t>
      </w:r>
      <w:r>
        <w:rPr>
          <w:rFonts w:hint="eastAsia"/>
          <w:sz w:val="24"/>
          <w:szCs w:val="24"/>
        </w:rPr>
        <w:t>采购部</w:t>
      </w:r>
    </w:p>
    <w:p w:rsidR="00D61C98" w:rsidRDefault="00D61C98" w:rsidP="00D61C98">
      <w:pPr>
        <w:spacing w:line="220" w:lineRule="atLeast"/>
        <w:ind w:firstLineChars="200" w:firstLine="480"/>
        <w:rPr>
          <w:sz w:val="24"/>
          <w:szCs w:val="24"/>
        </w:rPr>
      </w:pPr>
      <w:r>
        <w:rPr>
          <w:rFonts w:hint="eastAsia"/>
          <w:sz w:val="24"/>
          <w:szCs w:val="24"/>
        </w:rPr>
        <w:t xml:space="preserve">  </w:t>
      </w:r>
      <w:r>
        <w:rPr>
          <w:rFonts w:hint="eastAsia"/>
          <w:sz w:val="24"/>
          <w:szCs w:val="24"/>
        </w:rPr>
        <w:t>①</w:t>
      </w:r>
      <w:r>
        <w:rPr>
          <w:rFonts w:hint="eastAsia"/>
          <w:sz w:val="24"/>
          <w:szCs w:val="24"/>
        </w:rPr>
        <w:t xml:space="preserve">  </w:t>
      </w:r>
      <w:r>
        <w:rPr>
          <w:rFonts w:hint="eastAsia"/>
          <w:sz w:val="24"/>
          <w:szCs w:val="24"/>
        </w:rPr>
        <w:t>采购经理每月</w:t>
      </w:r>
      <w:r>
        <w:rPr>
          <w:rFonts w:hint="eastAsia"/>
          <w:sz w:val="24"/>
          <w:szCs w:val="24"/>
        </w:rPr>
        <w:t>15</w:t>
      </w:r>
      <w:r>
        <w:rPr>
          <w:rFonts w:hint="eastAsia"/>
          <w:sz w:val="24"/>
          <w:szCs w:val="24"/>
        </w:rPr>
        <w:t>号，拟定下月付款计划，递交财务</w:t>
      </w:r>
    </w:p>
    <w:p w:rsidR="001567C3" w:rsidRDefault="001567C3" w:rsidP="00D61C98">
      <w:pPr>
        <w:spacing w:line="220" w:lineRule="atLeast"/>
        <w:ind w:firstLineChars="200" w:firstLine="480"/>
        <w:rPr>
          <w:sz w:val="24"/>
          <w:szCs w:val="24"/>
        </w:rPr>
      </w:pPr>
      <w:r>
        <w:rPr>
          <w:rFonts w:hint="eastAsia"/>
          <w:sz w:val="24"/>
          <w:szCs w:val="24"/>
        </w:rPr>
        <w:t xml:space="preserve">       </w:t>
      </w:r>
      <w:r>
        <w:rPr>
          <w:rFonts w:hint="eastAsia"/>
          <w:sz w:val="24"/>
          <w:szCs w:val="24"/>
        </w:rPr>
        <w:t>从采购订单中筛选，采购订单状态：未付款，部分付款，全部付款</w:t>
      </w:r>
    </w:p>
    <w:p w:rsidR="001567C3" w:rsidRDefault="001567C3" w:rsidP="00D61C98">
      <w:pPr>
        <w:spacing w:line="220" w:lineRule="atLeast"/>
        <w:ind w:firstLineChars="200" w:firstLine="480"/>
        <w:rPr>
          <w:sz w:val="24"/>
          <w:szCs w:val="24"/>
        </w:rPr>
      </w:pPr>
      <w:r>
        <w:rPr>
          <w:rFonts w:hint="eastAsia"/>
          <w:sz w:val="24"/>
          <w:szCs w:val="24"/>
        </w:rPr>
        <w:t xml:space="preserve">                                                          </w:t>
      </w:r>
      <w:r>
        <w:rPr>
          <w:rFonts w:hint="eastAsia"/>
          <w:sz w:val="24"/>
          <w:szCs w:val="24"/>
        </w:rPr>
        <w:t>已交付，部分交付，未交付</w:t>
      </w:r>
    </w:p>
    <w:p w:rsidR="001567C3" w:rsidRDefault="001567C3" w:rsidP="00D61C98">
      <w:pPr>
        <w:spacing w:line="220" w:lineRule="atLeast"/>
        <w:ind w:firstLineChars="200" w:firstLine="480"/>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财务预算管理员确认</w:t>
      </w:r>
      <w:r>
        <w:rPr>
          <w:rFonts w:hint="eastAsia"/>
          <w:sz w:val="24"/>
          <w:szCs w:val="24"/>
        </w:rPr>
        <w:t xml:space="preserve"> </w:t>
      </w:r>
    </w:p>
    <w:p w:rsidR="001567C3" w:rsidRDefault="001567C3" w:rsidP="00D61C98">
      <w:pPr>
        <w:spacing w:line="220" w:lineRule="atLeast"/>
        <w:ind w:firstLineChars="200" w:firstLine="480"/>
        <w:rPr>
          <w:sz w:val="24"/>
          <w:szCs w:val="24"/>
        </w:rPr>
      </w:pPr>
      <w:r>
        <w:rPr>
          <w:rFonts w:hint="eastAsia"/>
          <w:sz w:val="24"/>
          <w:szCs w:val="24"/>
        </w:rPr>
        <w:t xml:space="preserve">  </w:t>
      </w:r>
    </w:p>
    <w:p w:rsidR="001567C3" w:rsidRDefault="001567C3" w:rsidP="00D61C98">
      <w:pPr>
        <w:spacing w:line="220" w:lineRule="atLeast"/>
        <w:ind w:firstLineChars="200" w:firstLine="480"/>
        <w:rPr>
          <w:sz w:val="24"/>
          <w:szCs w:val="24"/>
        </w:rPr>
      </w:pPr>
      <w:r>
        <w:rPr>
          <w:rFonts w:hint="eastAsia"/>
          <w:sz w:val="24"/>
          <w:szCs w:val="24"/>
        </w:rPr>
        <w:t xml:space="preserve">  2.2 </w:t>
      </w:r>
      <w:r>
        <w:rPr>
          <w:rFonts w:hint="eastAsia"/>
          <w:sz w:val="24"/>
          <w:szCs w:val="24"/>
        </w:rPr>
        <w:t>各部门</w:t>
      </w:r>
    </w:p>
    <w:p w:rsidR="001567C3" w:rsidRDefault="001567C3" w:rsidP="00D61C98">
      <w:pPr>
        <w:spacing w:line="220" w:lineRule="atLeast"/>
        <w:ind w:firstLineChars="200" w:firstLine="480"/>
        <w:rPr>
          <w:sz w:val="24"/>
          <w:szCs w:val="24"/>
        </w:rPr>
      </w:pPr>
      <w:r>
        <w:rPr>
          <w:rFonts w:hint="eastAsia"/>
          <w:sz w:val="24"/>
          <w:szCs w:val="24"/>
        </w:rPr>
        <w:t xml:space="preserve">       </w:t>
      </w:r>
      <w:r>
        <w:rPr>
          <w:rFonts w:hint="eastAsia"/>
          <w:sz w:val="24"/>
          <w:szCs w:val="24"/>
        </w:rPr>
        <w:t>只做该部门自主采购部分，上报下月付款计划</w:t>
      </w:r>
    </w:p>
    <w:p w:rsidR="00D61C98" w:rsidRDefault="00D61C98" w:rsidP="001567C3">
      <w:pPr>
        <w:spacing w:line="220" w:lineRule="atLeast"/>
        <w:ind w:firstLineChars="200" w:firstLine="480"/>
        <w:rPr>
          <w:sz w:val="24"/>
          <w:szCs w:val="24"/>
        </w:rPr>
      </w:pPr>
      <w:r>
        <w:rPr>
          <w:rFonts w:hint="eastAsia"/>
          <w:sz w:val="24"/>
          <w:szCs w:val="24"/>
        </w:rPr>
        <w:t xml:space="preserve">  </w:t>
      </w:r>
      <w:r w:rsidR="001567C3">
        <w:rPr>
          <w:rFonts w:hint="eastAsia"/>
          <w:sz w:val="24"/>
          <w:szCs w:val="24"/>
        </w:rPr>
        <w:t>①</w:t>
      </w:r>
      <w:r w:rsidR="001567C3">
        <w:rPr>
          <w:rFonts w:hint="eastAsia"/>
          <w:sz w:val="24"/>
          <w:szCs w:val="24"/>
        </w:rPr>
        <w:t xml:space="preserve"> </w:t>
      </w:r>
      <w:r>
        <w:rPr>
          <w:rFonts w:hint="eastAsia"/>
          <w:sz w:val="24"/>
          <w:szCs w:val="24"/>
        </w:rPr>
        <w:t xml:space="preserve"> </w:t>
      </w:r>
      <w:r w:rsidR="001567C3">
        <w:rPr>
          <w:rFonts w:hint="eastAsia"/>
          <w:sz w:val="24"/>
          <w:szCs w:val="24"/>
        </w:rPr>
        <w:t>部门领导每月</w:t>
      </w:r>
      <w:r w:rsidR="001567C3">
        <w:rPr>
          <w:rFonts w:hint="eastAsia"/>
          <w:sz w:val="24"/>
          <w:szCs w:val="24"/>
        </w:rPr>
        <w:t>15</w:t>
      </w:r>
      <w:r w:rsidR="001567C3">
        <w:rPr>
          <w:rFonts w:hint="eastAsia"/>
          <w:sz w:val="24"/>
          <w:szCs w:val="24"/>
        </w:rPr>
        <w:t>号，拟定下月付款计划，递交财务</w:t>
      </w:r>
    </w:p>
    <w:p w:rsidR="001567C3" w:rsidRDefault="001567C3" w:rsidP="001567C3">
      <w:pPr>
        <w:spacing w:line="220" w:lineRule="atLeast"/>
        <w:ind w:firstLineChars="200" w:firstLine="480"/>
        <w:rPr>
          <w:sz w:val="24"/>
          <w:szCs w:val="24"/>
        </w:rPr>
      </w:pPr>
      <w:r>
        <w:rPr>
          <w:rFonts w:hint="eastAsia"/>
          <w:sz w:val="24"/>
          <w:szCs w:val="24"/>
        </w:rPr>
        <w:t xml:space="preserve">        </w:t>
      </w:r>
      <w:r>
        <w:rPr>
          <w:rFonts w:hint="eastAsia"/>
          <w:sz w:val="24"/>
          <w:szCs w:val="24"/>
        </w:rPr>
        <w:t>从采购订单中筛选，采购订单状态：未付款，部分付款，全部付款</w:t>
      </w:r>
    </w:p>
    <w:p w:rsidR="001567C3" w:rsidRDefault="001567C3" w:rsidP="001567C3">
      <w:pPr>
        <w:spacing w:line="220" w:lineRule="atLeast"/>
        <w:ind w:firstLineChars="200" w:firstLine="480"/>
        <w:rPr>
          <w:sz w:val="24"/>
          <w:szCs w:val="24"/>
        </w:rPr>
      </w:pPr>
      <w:r>
        <w:rPr>
          <w:rFonts w:hint="eastAsia"/>
          <w:sz w:val="24"/>
          <w:szCs w:val="24"/>
        </w:rPr>
        <w:t xml:space="preserve">                                                            </w:t>
      </w:r>
      <w:r>
        <w:rPr>
          <w:rFonts w:hint="eastAsia"/>
          <w:sz w:val="24"/>
          <w:szCs w:val="24"/>
        </w:rPr>
        <w:t>已交付，部分交付，未交付</w:t>
      </w:r>
    </w:p>
    <w:p w:rsidR="001567C3" w:rsidRDefault="001567C3" w:rsidP="001567C3">
      <w:pPr>
        <w:spacing w:line="220" w:lineRule="atLeast"/>
        <w:ind w:firstLineChars="200" w:firstLine="480"/>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财务预算管理员确认</w:t>
      </w:r>
      <w:r>
        <w:rPr>
          <w:rFonts w:hint="eastAsia"/>
          <w:sz w:val="24"/>
          <w:szCs w:val="24"/>
        </w:rPr>
        <w:t xml:space="preserve"> </w:t>
      </w:r>
    </w:p>
    <w:p w:rsidR="001567C3" w:rsidRDefault="001567C3" w:rsidP="001567C3">
      <w:pPr>
        <w:spacing w:line="220" w:lineRule="atLeast"/>
        <w:ind w:firstLineChars="200" w:firstLine="480"/>
        <w:rPr>
          <w:sz w:val="24"/>
          <w:szCs w:val="24"/>
        </w:rPr>
      </w:pPr>
    </w:p>
    <w:p w:rsidR="001567C3" w:rsidRDefault="001567C3" w:rsidP="001567C3">
      <w:pPr>
        <w:spacing w:line="220" w:lineRule="atLeast"/>
        <w:ind w:firstLineChars="200" w:firstLine="560"/>
        <w:rPr>
          <w:b/>
          <w:sz w:val="28"/>
          <w:szCs w:val="28"/>
        </w:rPr>
      </w:pPr>
      <w:r w:rsidRPr="001567C3">
        <w:rPr>
          <w:rFonts w:hint="eastAsia"/>
          <w:b/>
          <w:sz w:val="28"/>
          <w:szCs w:val="28"/>
        </w:rPr>
        <w:t>十</w:t>
      </w:r>
      <w:r w:rsidR="00DB14A8">
        <w:rPr>
          <w:rFonts w:hint="eastAsia"/>
          <w:b/>
          <w:sz w:val="28"/>
          <w:szCs w:val="28"/>
        </w:rPr>
        <w:t>八</w:t>
      </w:r>
      <w:r w:rsidRPr="001567C3">
        <w:rPr>
          <w:rFonts w:hint="eastAsia"/>
          <w:b/>
          <w:sz w:val="28"/>
          <w:szCs w:val="28"/>
        </w:rPr>
        <w:t xml:space="preserve">  </w:t>
      </w:r>
      <w:r w:rsidRPr="001567C3">
        <w:rPr>
          <w:rFonts w:hint="eastAsia"/>
          <w:b/>
          <w:sz w:val="28"/>
          <w:szCs w:val="28"/>
        </w:rPr>
        <w:t>项目验收</w:t>
      </w:r>
    </w:p>
    <w:p w:rsidR="001567C3" w:rsidRDefault="001567C3" w:rsidP="001567C3">
      <w:pPr>
        <w:spacing w:line="220" w:lineRule="atLeast"/>
        <w:ind w:firstLineChars="200" w:firstLine="480"/>
        <w:rPr>
          <w:sz w:val="24"/>
          <w:szCs w:val="24"/>
        </w:rPr>
      </w:pPr>
      <w:r w:rsidRPr="001567C3">
        <w:rPr>
          <w:rFonts w:hint="eastAsia"/>
          <w:sz w:val="24"/>
          <w:szCs w:val="24"/>
        </w:rPr>
        <w:t>①</w:t>
      </w:r>
      <w:r w:rsidRPr="001567C3">
        <w:rPr>
          <w:rFonts w:hint="eastAsia"/>
          <w:sz w:val="24"/>
          <w:szCs w:val="24"/>
        </w:rPr>
        <w:t xml:space="preserve">  </w:t>
      </w:r>
      <w:r w:rsidR="00061332">
        <w:rPr>
          <w:rFonts w:hint="eastAsia"/>
          <w:sz w:val="24"/>
          <w:szCs w:val="24"/>
        </w:rPr>
        <w:t>项目负责人</w:t>
      </w:r>
      <w:r w:rsidRPr="001567C3">
        <w:rPr>
          <w:rFonts w:hint="eastAsia"/>
          <w:sz w:val="24"/>
          <w:szCs w:val="24"/>
        </w:rPr>
        <w:t>起草项目验收单</w:t>
      </w:r>
      <w:r w:rsidR="00061332">
        <w:rPr>
          <w:rFonts w:hint="eastAsia"/>
          <w:sz w:val="24"/>
          <w:szCs w:val="24"/>
        </w:rPr>
        <w:t>，确定审批人和审批方式（顺序审批或并行审批）</w:t>
      </w:r>
    </w:p>
    <w:p w:rsidR="00061332" w:rsidRPr="001567C3" w:rsidRDefault="00061332" w:rsidP="00061332">
      <w:pPr>
        <w:spacing w:line="220" w:lineRule="atLeast"/>
        <w:ind w:firstLineChars="200" w:firstLine="480"/>
        <w:rPr>
          <w:sz w:val="24"/>
          <w:szCs w:val="24"/>
        </w:rPr>
      </w:pPr>
      <w:r>
        <w:rPr>
          <w:rFonts w:hint="eastAsia"/>
          <w:sz w:val="24"/>
          <w:szCs w:val="24"/>
        </w:rPr>
        <w:lastRenderedPageBreak/>
        <w:t xml:space="preserve">     </w:t>
      </w:r>
      <w:r>
        <w:rPr>
          <w:rFonts w:hint="eastAsia"/>
          <w:sz w:val="24"/>
          <w:szCs w:val="24"/>
        </w:rPr>
        <w:t>验收报告，产品交接单，验收文件清单，竣工决算报告，交付使用资产明细表，固定资产验收单</w:t>
      </w:r>
    </w:p>
    <w:p w:rsidR="00D61C98" w:rsidRDefault="00061332"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相关审批</w:t>
      </w:r>
    </w:p>
    <w:p w:rsidR="006407F1" w:rsidRDefault="006407F1" w:rsidP="00134F3F">
      <w:pPr>
        <w:spacing w:line="220" w:lineRule="atLeast"/>
        <w:ind w:firstLineChars="100" w:firstLine="240"/>
        <w:rPr>
          <w:sz w:val="24"/>
          <w:szCs w:val="24"/>
        </w:rPr>
      </w:pPr>
      <w:r>
        <w:rPr>
          <w:rFonts w:hint="eastAsia"/>
          <w:sz w:val="24"/>
          <w:szCs w:val="24"/>
        </w:rPr>
        <w:t xml:space="preserve">   </w:t>
      </w:r>
      <w:r w:rsidR="00061332">
        <w:rPr>
          <w:rFonts w:hint="eastAsia"/>
          <w:sz w:val="24"/>
          <w:szCs w:val="24"/>
        </w:rPr>
        <w:t>③</w:t>
      </w:r>
      <w:r w:rsidR="00061332">
        <w:rPr>
          <w:rFonts w:hint="eastAsia"/>
          <w:sz w:val="24"/>
          <w:szCs w:val="24"/>
        </w:rPr>
        <w:t xml:space="preserve">  </w:t>
      </w:r>
      <w:r w:rsidR="00061332">
        <w:rPr>
          <w:rFonts w:hint="eastAsia"/>
          <w:sz w:val="24"/>
          <w:szCs w:val="24"/>
        </w:rPr>
        <w:t>项目管理员归档</w:t>
      </w:r>
    </w:p>
    <w:p w:rsidR="00061332" w:rsidRDefault="00061332" w:rsidP="00134F3F">
      <w:pPr>
        <w:spacing w:line="220" w:lineRule="atLeast"/>
        <w:ind w:firstLineChars="100" w:firstLine="240"/>
        <w:rPr>
          <w:sz w:val="24"/>
          <w:szCs w:val="24"/>
        </w:rPr>
      </w:pPr>
      <w:r>
        <w:rPr>
          <w:rFonts w:hint="eastAsia"/>
          <w:sz w:val="24"/>
          <w:szCs w:val="24"/>
        </w:rPr>
        <w:t xml:space="preserve">   </w:t>
      </w:r>
      <w:r>
        <w:rPr>
          <w:rFonts w:hint="eastAsia"/>
          <w:sz w:val="24"/>
          <w:szCs w:val="24"/>
        </w:rPr>
        <w:t>④</w:t>
      </w:r>
      <w:r>
        <w:rPr>
          <w:rFonts w:hint="eastAsia"/>
          <w:sz w:val="24"/>
          <w:szCs w:val="24"/>
        </w:rPr>
        <w:t xml:space="preserve">  </w:t>
      </w:r>
      <w:r>
        <w:rPr>
          <w:rFonts w:hint="eastAsia"/>
          <w:sz w:val="24"/>
          <w:szCs w:val="24"/>
        </w:rPr>
        <w:t>项目打结</w:t>
      </w:r>
    </w:p>
    <w:p w:rsidR="00061332" w:rsidRDefault="00061332" w:rsidP="00061332">
      <w:pPr>
        <w:spacing w:line="220" w:lineRule="atLeast"/>
        <w:ind w:leftChars="100" w:left="460" w:hangingChars="100" w:hanging="240"/>
        <w:rPr>
          <w:sz w:val="24"/>
          <w:szCs w:val="24"/>
        </w:rPr>
      </w:pPr>
      <w:r>
        <w:rPr>
          <w:rFonts w:hint="eastAsia"/>
          <w:sz w:val="24"/>
          <w:szCs w:val="24"/>
        </w:rPr>
        <w:t xml:space="preserve">        </w:t>
      </w:r>
      <w:r>
        <w:rPr>
          <w:rFonts w:hint="eastAsia"/>
          <w:sz w:val="24"/>
          <w:szCs w:val="24"/>
        </w:rPr>
        <w:t>不允许这个项目做新出账款，可能会有付款的还没付清，但不允许新增需求申请</w:t>
      </w:r>
      <w:r w:rsidR="006943D4">
        <w:rPr>
          <w:rFonts w:hint="eastAsia"/>
          <w:sz w:val="24"/>
          <w:szCs w:val="24"/>
        </w:rPr>
        <w:t>和付款合同</w:t>
      </w:r>
    </w:p>
    <w:p w:rsidR="00061332" w:rsidRDefault="00061332" w:rsidP="00061332">
      <w:pPr>
        <w:spacing w:line="220" w:lineRule="atLeast"/>
        <w:ind w:leftChars="100" w:left="460" w:hangingChars="100" w:hanging="240"/>
        <w:rPr>
          <w:b/>
          <w:sz w:val="28"/>
          <w:szCs w:val="28"/>
        </w:rPr>
      </w:pPr>
      <w:r>
        <w:rPr>
          <w:rFonts w:hint="eastAsia"/>
          <w:sz w:val="24"/>
          <w:szCs w:val="24"/>
        </w:rPr>
        <w:t xml:space="preserve">    </w:t>
      </w:r>
      <w:r w:rsidRPr="00061332">
        <w:rPr>
          <w:rFonts w:hint="eastAsia"/>
          <w:b/>
          <w:sz w:val="28"/>
          <w:szCs w:val="28"/>
        </w:rPr>
        <w:t>十</w:t>
      </w:r>
      <w:r w:rsidR="00DB14A8">
        <w:rPr>
          <w:rFonts w:hint="eastAsia"/>
          <w:b/>
          <w:sz w:val="28"/>
          <w:szCs w:val="28"/>
        </w:rPr>
        <w:t>九</w:t>
      </w:r>
      <w:r w:rsidRPr="00061332">
        <w:rPr>
          <w:rFonts w:hint="eastAsia"/>
          <w:b/>
          <w:sz w:val="28"/>
          <w:szCs w:val="28"/>
        </w:rPr>
        <w:t xml:space="preserve">  </w:t>
      </w:r>
      <w:r w:rsidRPr="00061332">
        <w:rPr>
          <w:rFonts w:hint="eastAsia"/>
          <w:b/>
          <w:sz w:val="28"/>
          <w:szCs w:val="28"/>
        </w:rPr>
        <w:t>项目核算及奖励</w:t>
      </w:r>
    </w:p>
    <w:p w:rsidR="00061332" w:rsidRDefault="00061332" w:rsidP="00061332">
      <w:pPr>
        <w:spacing w:line="220" w:lineRule="atLeast"/>
        <w:ind w:firstLineChars="100" w:firstLine="280"/>
        <w:rPr>
          <w:sz w:val="24"/>
          <w:szCs w:val="24"/>
        </w:rPr>
      </w:pPr>
      <w:r>
        <w:rPr>
          <w:rFonts w:hint="eastAsia"/>
          <w:b/>
          <w:sz w:val="28"/>
          <w:szCs w:val="28"/>
        </w:rPr>
        <w:t xml:space="preserve">   </w:t>
      </w:r>
      <w:r w:rsidRPr="00061332">
        <w:rPr>
          <w:rFonts w:hint="eastAsia"/>
          <w:sz w:val="24"/>
          <w:szCs w:val="24"/>
        </w:rPr>
        <w:t>①</w:t>
      </w:r>
      <w:r w:rsidRPr="00061332">
        <w:rPr>
          <w:rFonts w:hint="eastAsia"/>
          <w:sz w:val="24"/>
          <w:szCs w:val="24"/>
        </w:rPr>
        <w:t xml:space="preserve">  </w:t>
      </w:r>
      <w:r w:rsidRPr="00061332">
        <w:rPr>
          <w:rFonts w:hint="eastAsia"/>
          <w:sz w:val="24"/>
          <w:szCs w:val="24"/>
        </w:rPr>
        <w:t>项目管理员做项目摊销核算</w:t>
      </w:r>
      <w:r>
        <w:rPr>
          <w:rFonts w:hint="eastAsia"/>
          <w:sz w:val="24"/>
          <w:szCs w:val="24"/>
        </w:rPr>
        <w:t>，确定会签人员和审批人和审批方式（顺序审批或并行审批）</w:t>
      </w:r>
    </w:p>
    <w:p w:rsidR="00061332" w:rsidRDefault="00061332" w:rsidP="00061332">
      <w:pPr>
        <w:spacing w:line="220" w:lineRule="atLeast"/>
        <w:ind w:leftChars="100" w:left="460" w:hangingChars="100" w:hanging="240"/>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rFonts w:hint="eastAsia"/>
          <w:sz w:val="24"/>
          <w:szCs w:val="24"/>
        </w:rPr>
        <w:t>相关会签（并行会签）</w:t>
      </w:r>
    </w:p>
    <w:p w:rsidR="00061332" w:rsidRDefault="00061332" w:rsidP="00061332">
      <w:pPr>
        <w:spacing w:line="220" w:lineRule="atLeast"/>
        <w:ind w:leftChars="100" w:left="460" w:hangingChars="100" w:hanging="240"/>
        <w:rPr>
          <w:sz w:val="24"/>
          <w:szCs w:val="24"/>
        </w:rPr>
      </w:pPr>
      <w:r>
        <w:rPr>
          <w:rFonts w:hint="eastAsia"/>
          <w:sz w:val="24"/>
          <w:szCs w:val="24"/>
        </w:rPr>
        <w:t xml:space="preserve">   </w:t>
      </w:r>
      <w:r>
        <w:rPr>
          <w:rFonts w:hint="eastAsia"/>
          <w:sz w:val="24"/>
          <w:szCs w:val="24"/>
        </w:rPr>
        <w:t>③</w:t>
      </w:r>
      <w:r>
        <w:rPr>
          <w:rFonts w:hint="eastAsia"/>
          <w:sz w:val="24"/>
          <w:szCs w:val="24"/>
        </w:rPr>
        <w:t xml:space="preserve">  </w:t>
      </w:r>
      <w:r>
        <w:rPr>
          <w:rFonts w:hint="eastAsia"/>
          <w:sz w:val="24"/>
          <w:szCs w:val="24"/>
        </w:rPr>
        <w:t>领导层审批</w:t>
      </w:r>
    </w:p>
    <w:p w:rsidR="00061332" w:rsidRDefault="00061332" w:rsidP="00061332">
      <w:pPr>
        <w:spacing w:line="220" w:lineRule="atLeast"/>
        <w:ind w:leftChars="100" w:left="460" w:hangingChars="100" w:hanging="240"/>
        <w:rPr>
          <w:sz w:val="24"/>
          <w:szCs w:val="24"/>
        </w:rPr>
      </w:pPr>
      <w:r>
        <w:rPr>
          <w:rFonts w:hint="eastAsia"/>
          <w:sz w:val="24"/>
          <w:szCs w:val="24"/>
        </w:rPr>
        <w:t xml:space="preserve">   </w:t>
      </w:r>
      <w:r>
        <w:rPr>
          <w:rFonts w:hint="eastAsia"/>
          <w:sz w:val="24"/>
          <w:szCs w:val="24"/>
        </w:rPr>
        <w:t>④</w:t>
      </w:r>
      <w:r>
        <w:rPr>
          <w:rFonts w:hint="eastAsia"/>
          <w:sz w:val="24"/>
          <w:szCs w:val="24"/>
        </w:rPr>
        <w:t xml:space="preserve">  </w:t>
      </w:r>
      <w:r>
        <w:rPr>
          <w:rFonts w:hint="eastAsia"/>
          <w:sz w:val="24"/>
          <w:szCs w:val="24"/>
        </w:rPr>
        <w:t>项目负责人进行项目评估</w:t>
      </w:r>
    </w:p>
    <w:p w:rsidR="00061332" w:rsidRDefault="00061332" w:rsidP="00061332">
      <w:pPr>
        <w:spacing w:line="220" w:lineRule="atLeast"/>
        <w:ind w:leftChars="100" w:left="460" w:hangingChars="100" w:hanging="240"/>
        <w:rPr>
          <w:sz w:val="24"/>
          <w:szCs w:val="24"/>
        </w:rPr>
      </w:pPr>
      <w:r>
        <w:rPr>
          <w:rFonts w:hint="eastAsia"/>
          <w:sz w:val="24"/>
          <w:szCs w:val="24"/>
        </w:rPr>
        <w:t xml:space="preserve">   </w:t>
      </w:r>
      <w:r>
        <w:rPr>
          <w:rFonts w:hint="eastAsia"/>
          <w:sz w:val="24"/>
          <w:szCs w:val="24"/>
        </w:rPr>
        <w:t>⑤</w:t>
      </w:r>
      <w:r>
        <w:rPr>
          <w:rFonts w:hint="eastAsia"/>
          <w:sz w:val="24"/>
          <w:szCs w:val="24"/>
        </w:rPr>
        <w:t xml:space="preserve">  </w:t>
      </w:r>
      <w:r>
        <w:rPr>
          <w:rFonts w:hint="eastAsia"/>
          <w:sz w:val="24"/>
          <w:szCs w:val="24"/>
        </w:rPr>
        <w:t>项目组意见</w:t>
      </w:r>
    </w:p>
    <w:p w:rsidR="00061332" w:rsidRDefault="00061332" w:rsidP="00061332">
      <w:pPr>
        <w:spacing w:line="220" w:lineRule="atLeast"/>
        <w:ind w:leftChars="100" w:left="460" w:hangingChars="100" w:hanging="240"/>
        <w:rPr>
          <w:sz w:val="24"/>
          <w:szCs w:val="24"/>
        </w:rPr>
      </w:pPr>
      <w:r>
        <w:rPr>
          <w:rFonts w:hint="eastAsia"/>
          <w:sz w:val="24"/>
          <w:szCs w:val="24"/>
        </w:rPr>
        <w:t xml:space="preserve">   </w:t>
      </w:r>
      <w:r>
        <w:rPr>
          <w:rFonts w:hint="eastAsia"/>
          <w:sz w:val="24"/>
          <w:szCs w:val="24"/>
        </w:rPr>
        <w:t>⑥</w:t>
      </w:r>
      <w:r>
        <w:rPr>
          <w:rFonts w:hint="eastAsia"/>
          <w:sz w:val="24"/>
          <w:szCs w:val="24"/>
        </w:rPr>
        <w:t xml:space="preserve">  </w:t>
      </w:r>
      <w:r>
        <w:rPr>
          <w:rFonts w:hint="eastAsia"/>
          <w:sz w:val="24"/>
          <w:szCs w:val="24"/>
        </w:rPr>
        <w:t>奖金发放</w:t>
      </w:r>
    </w:p>
    <w:p w:rsidR="00061332" w:rsidRDefault="00061332" w:rsidP="00061332">
      <w:pPr>
        <w:spacing w:line="220" w:lineRule="atLeast"/>
        <w:ind w:leftChars="100" w:left="460" w:hangingChars="100" w:hanging="240"/>
        <w:rPr>
          <w:sz w:val="24"/>
          <w:szCs w:val="24"/>
        </w:rPr>
      </w:pPr>
      <w:r>
        <w:rPr>
          <w:rFonts w:hint="eastAsia"/>
          <w:sz w:val="24"/>
          <w:szCs w:val="24"/>
        </w:rPr>
        <w:t xml:space="preserve">   </w:t>
      </w:r>
      <w:r>
        <w:rPr>
          <w:rFonts w:hint="eastAsia"/>
          <w:sz w:val="24"/>
          <w:szCs w:val="24"/>
        </w:rPr>
        <w:t>⑦</w:t>
      </w:r>
      <w:r>
        <w:rPr>
          <w:rFonts w:hint="eastAsia"/>
          <w:sz w:val="24"/>
          <w:szCs w:val="24"/>
        </w:rPr>
        <w:t xml:space="preserve">  </w:t>
      </w:r>
      <w:r>
        <w:rPr>
          <w:rFonts w:hint="eastAsia"/>
          <w:sz w:val="24"/>
          <w:szCs w:val="24"/>
        </w:rPr>
        <w:t>归档</w:t>
      </w:r>
    </w:p>
    <w:p w:rsidR="00061332" w:rsidRDefault="00061332" w:rsidP="00061332">
      <w:pPr>
        <w:spacing w:line="220" w:lineRule="atLeast"/>
        <w:ind w:leftChars="100" w:left="460" w:hangingChars="100" w:hanging="240"/>
        <w:rPr>
          <w:sz w:val="24"/>
          <w:szCs w:val="24"/>
        </w:rPr>
      </w:pPr>
      <w:r>
        <w:rPr>
          <w:rFonts w:hint="eastAsia"/>
          <w:sz w:val="24"/>
          <w:szCs w:val="24"/>
        </w:rPr>
        <w:t xml:space="preserve">   </w:t>
      </w:r>
    </w:p>
    <w:p w:rsidR="00061332" w:rsidRPr="00061332" w:rsidRDefault="00061332" w:rsidP="00061332">
      <w:pPr>
        <w:spacing w:line="220" w:lineRule="atLeast"/>
        <w:ind w:leftChars="100" w:left="460" w:hangingChars="100" w:hanging="240"/>
        <w:rPr>
          <w:sz w:val="24"/>
          <w:szCs w:val="24"/>
        </w:rPr>
      </w:pPr>
      <w:r>
        <w:rPr>
          <w:rFonts w:hint="eastAsia"/>
          <w:sz w:val="24"/>
          <w:szCs w:val="24"/>
        </w:rPr>
        <w:t xml:space="preserve">   </w:t>
      </w:r>
    </w:p>
    <w:p w:rsidR="00134F3F" w:rsidRDefault="00134F3F" w:rsidP="00167E7E">
      <w:pPr>
        <w:spacing w:line="220" w:lineRule="atLeast"/>
        <w:ind w:firstLineChars="100" w:firstLine="280"/>
        <w:rPr>
          <w:b/>
          <w:sz w:val="28"/>
          <w:szCs w:val="28"/>
        </w:rPr>
      </w:pPr>
    </w:p>
    <w:p w:rsidR="00134F3F" w:rsidRDefault="00134F3F" w:rsidP="00167E7E">
      <w:pPr>
        <w:spacing w:line="220" w:lineRule="atLeast"/>
        <w:ind w:firstLineChars="100" w:firstLine="280"/>
        <w:rPr>
          <w:b/>
          <w:sz w:val="28"/>
          <w:szCs w:val="28"/>
        </w:rPr>
      </w:pPr>
    </w:p>
    <w:p w:rsidR="00205380" w:rsidRDefault="00205380" w:rsidP="00167E7E">
      <w:pPr>
        <w:spacing w:line="220" w:lineRule="atLeast"/>
        <w:ind w:firstLineChars="100" w:firstLine="280"/>
        <w:rPr>
          <w:b/>
          <w:sz w:val="28"/>
          <w:szCs w:val="28"/>
        </w:rPr>
      </w:pPr>
    </w:p>
    <w:p w:rsidR="00167E7E" w:rsidRPr="00167E7E" w:rsidRDefault="00167E7E" w:rsidP="00167E7E">
      <w:pPr>
        <w:spacing w:line="220" w:lineRule="atLeast"/>
        <w:ind w:firstLineChars="100" w:firstLine="280"/>
        <w:rPr>
          <w:b/>
          <w:sz w:val="28"/>
          <w:szCs w:val="28"/>
        </w:rPr>
      </w:pPr>
    </w:p>
    <w:p w:rsidR="00A57BDA" w:rsidRDefault="00A57BDA" w:rsidP="00A57BDA">
      <w:pPr>
        <w:spacing w:line="220" w:lineRule="atLeast"/>
        <w:ind w:firstLineChars="50" w:firstLine="120"/>
        <w:rPr>
          <w:sz w:val="24"/>
          <w:szCs w:val="24"/>
        </w:rPr>
      </w:pPr>
    </w:p>
    <w:p w:rsidR="00DD23EA" w:rsidRDefault="00DD23EA" w:rsidP="00DD23EA">
      <w:pPr>
        <w:spacing w:line="220" w:lineRule="atLeast"/>
        <w:ind w:firstLineChars="50" w:firstLine="120"/>
        <w:rPr>
          <w:sz w:val="24"/>
          <w:szCs w:val="24"/>
        </w:rPr>
      </w:pPr>
    </w:p>
    <w:p w:rsidR="00DD23EA" w:rsidRPr="00DD23EA" w:rsidRDefault="00DD23EA" w:rsidP="00DD23EA">
      <w:pPr>
        <w:spacing w:line="220" w:lineRule="atLeast"/>
        <w:ind w:firstLineChars="50" w:firstLine="120"/>
        <w:rPr>
          <w:sz w:val="24"/>
          <w:szCs w:val="24"/>
        </w:rPr>
      </w:pPr>
      <w:r>
        <w:rPr>
          <w:rFonts w:hint="eastAsia"/>
          <w:sz w:val="24"/>
          <w:szCs w:val="24"/>
        </w:rPr>
        <w:t xml:space="preserve">    </w:t>
      </w:r>
    </w:p>
    <w:p w:rsidR="003E500A" w:rsidRDefault="003E500A" w:rsidP="008C3AE5">
      <w:pPr>
        <w:spacing w:line="220" w:lineRule="atLeast"/>
        <w:ind w:firstLineChars="50" w:firstLine="120"/>
        <w:rPr>
          <w:sz w:val="24"/>
          <w:szCs w:val="24"/>
        </w:rPr>
      </w:pPr>
    </w:p>
    <w:p w:rsidR="003E500A" w:rsidRDefault="003E500A" w:rsidP="008C3AE5">
      <w:pPr>
        <w:spacing w:line="220" w:lineRule="atLeast"/>
        <w:ind w:firstLineChars="50" w:firstLine="120"/>
        <w:rPr>
          <w:sz w:val="24"/>
          <w:szCs w:val="24"/>
        </w:rPr>
      </w:pPr>
      <w:r>
        <w:rPr>
          <w:rFonts w:hint="eastAsia"/>
          <w:sz w:val="24"/>
          <w:szCs w:val="24"/>
        </w:rPr>
        <w:t xml:space="preserve">       </w:t>
      </w:r>
    </w:p>
    <w:p w:rsidR="00BC6311" w:rsidRDefault="00BC6311" w:rsidP="008C3AE5">
      <w:pPr>
        <w:spacing w:line="220" w:lineRule="atLeast"/>
        <w:ind w:firstLineChars="50" w:firstLine="120"/>
        <w:rPr>
          <w:sz w:val="24"/>
          <w:szCs w:val="24"/>
        </w:rPr>
      </w:pPr>
    </w:p>
    <w:p w:rsidR="008C3AE5" w:rsidRPr="008C3AE5" w:rsidRDefault="008C3AE5" w:rsidP="008C3AE5">
      <w:pPr>
        <w:spacing w:line="220" w:lineRule="atLeast"/>
        <w:ind w:firstLineChars="50" w:firstLine="120"/>
        <w:rPr>
          <w:sz w:val="24"/>
          <w:szCs w:val="24"/>
        </w:rPr>
      </w:pPr>
    </w:p>
    <w:p w:rsidR="00F36F7F" w:rsidRDefault="00F36F7F" w:rsidP="000D1CE8">
      <w:pPr>
        <w:spacing w:line="220" w:lineRule="atLeast"/>
        <w:ind w:firstLine="285"/>
        <w:rPr>
          <w:sz w:val="24"/>
          <w:szCs w:val="24"/>
        </w:rPr>
      </w:pPr>
    </w:p>
    <w:p w:rsidR="00BF4990" w:rsidRPr="000E6E40" w:rsidRDefault="00BF4990" w:rsidP="000D1CE8">
      <w:pPr>
        <w:spacing w:line="220" w:lineRule="atLeast"/>
        <w:ind w:firstLine="285"/>
        <w:rPr>
          <w:sz w:val="24"/>
          <w:szCs w:val="24"/>
        </w:rPr>
      </w:pPr>
    </w:p>
    <w:sectPr w:rsidR="00BF4990" w:rsidRPr="000E6E4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020" w:rsidRDefault="007D2020" w:rsidP="00AC6DD2">
      <w:pPr>
        <w:spacing w:after="0"/>
      </w:pPr>
      <w:r>
        <w:separator/>
      </w:r>
    </w:p>
  </w:endnote>
  <w:endnote w:type="continuationSeparator" w:id="0">
    <w:p w:rsidR="007D2020" w:rsidRDefault="007D2020" w:rsidP="00AC6D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020" w:rsidRDefault="007D2020" w:rsidP="00AC6DD2">
      <w:pPr>
        <w:spacing w:after="0"/>
      </w:pPr>
      <w:r>
        <w:separator/>
      </w:r>
    </w:p>
  </w:footnote>
  <w:footnote w:type="continuationSeparator" w:id="0">
    <w:p w:rsidR="007D2020" w:rsidRDefault="007D2020" w:rsidP="00AC6DD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E2F"/>
    <w:multiLevelType w:val="hybridMultilevel"/>
    <w:tmpl w:val="40AC6B80"/>
    <w:lvl w:ilvl="0" w:tplc="4FF4D836">
      <w:start w:val="3"/>
      <w:numFmt w:val="decimalEnclosedCircle"/>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EE038C6"/>
    <w:multiLevelType w:val="hybridMultilevel"/>
    <w:tmpl w:val="CC0453D8"/>
    <w:lvl w:ilvl="0" w:tplc="057844FC">
      <w:start w:val="1"/>
      <w:numFmt w:val="decimalEnclosedCircle"/>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2">
    <w:nsid w:val="34F54AA4"/>
    <w:multiLevelType w:val="hybridMultilevel"/>
    <w:tmpl w:val="B2444CC0"/>
    <w:lvl w:ilvl="0" w:tplc="4724B296">
      <w:start w:val="1"/>
      <w:numFmt w:val="decimalEnclosedCircle"/>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3">
    <w:nsid w:val="494359B8"/>
    <w:multiLevelType w:val="hybridMultilevel"/>
    <w:tmpl w:val="EF646E64"/>
    <w:lvl w:ilvl="0" w:tplc="8068A7C6">
      <w:start w:val="1"/>
      <w:numFmt w:val="decimalEnclosedCircle"/>
      <w:lvlText w:val="%1"/>
      <w:lvlJc w:val="left"/>
      <w:pPr>
        <w:ind w:left="644"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4">
    <w:nsid w:val="50307622"/>
    <w:multiLevelType w:val="hybridMultilevel"/>
    <w:tmpl w:val="91EC8206"/>
    <w:lvl w:ilvl="0" w:tplc="F2B0FEE0">
      <w:start w:val="2"/>
      <w:numFmt w:val="decimalEnclosedCircle"/>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trackRevisions/>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D31D50"/>
    <w:rsid w:val="00005221"/>
    <w:rsid w:val="00011DF2"/>
    <w:rsid w:val="00061332"/>
    <w:rsid w:val="000855EC"/>
    <w:rsid w:val="0009795E"/>
    <w:rsid w:val="000C08EC"/>
    <w:rsid w:val="000D0E29"/>
    <w:rsid w:val="000D1CE8"/>
    <w:rsid w:val="000D3099"/>
    <w:rsid w:val="000E6E40"/>
    <w:rsid w:val="00103A6F"/>
    <w:rsid w:val="001345DE"/>
    <w:rsid w:val="00134F3F"/>
    <w:rsid w:val="001567C3"/>
    <w:rsid w:val="00167E7E"/>
    <w:rsid w:val="00187871"/>
    <w:rsid w:val="001B128A"/>
    <w:rsid w:val="001D6B1F"/>
    <w:rsid w:val="001E5E4B"/>
    <w:rsid w:val="001F4A55"/>
    <w:rsid w:val="00205380"/>
    <w:rsid w:val="00264A3D"/>
    <w:rsid w:val="00266B45"/>
    <w:rsid w:val="00292929"/>
    <w:rsid w:val="002C0FE8"/>
    <w:rsid w:val="002D275A"/>
    <w:rsid w:val="002E38D0"/>
    <w:rsid w:val="00311232"/>
    <w:rsid w:val="00323B43"/>
    <w:rsid w:val="00326251"/>
    <w:rsid w:val="00332A0A"/>
    <w:rsid w:val="003422A1"/>
    <w:rsid w:val="00346E82"/>
    <w:rsid w:val="00346F6C"/>
    <w:rsid w:val="00361EF6"/>
    <w:rsid w:val="003750B8"/>
    <w:rsid w:val="00386060"/>
    <w:rsid w:val="003D37D8"/>
    <w:rsid w:val="003E500A"/>
    <w:rsid w:val="004247EA"/>
    <w:rsid w:val="00426133"/>
    <w:rsid w:val="004358AB"/>
    <w:rsid w:val="0043606A"/>
    <w:rsid w:val="004459E1"/>
    <w:rsid w:val="004C26B5"/>
    <w:rsid w:val="004C4C05"/>
    <w:rsid w:val="004D3299"/>
    <w:rsid w:val="004D6796"/>
    <w:rsid w:val="004E6051"/>
    <w:rsid w:val="00534EDE"/>
    <w:rsid w:val="005436E8"/>
    <w:rsid w:val="005766FB"/>
    <w:rsid w:val="005921DA"/>
    <w:rsid w:val="00597687"/>
    <w:rsid w:val="005A705C"/>
    <w:rsid w:val="005B785E"/>
    <w:rsid w:val="005F4719"/>
    <w:rsid w:val="00600217"/>
    <w:rsid w:val="00620CD3"/>
    <w:rsid w:val="00627043"/>
    <w:rsid w:val="00627593"/>
    <w:rsid w:val="006407F1"/>
    <w:rsid w:val="006943D4"/>
    <w:rsid w:val="0069594E"/>
    <w:rsid w:val="006B4E8D"/>
    <w:rsid w:val="006F49E9"/>
    <w:rsid w:val="00716235"/>
    <w:rsid w:val="00740F66"/>
    <w:rsid w:val="00744A20"/>
    <w:rsid w:val="00765F2A"/>
    <w:rsid w:val="007702B9"/>
    <w:rsid w:val="007C66FD"/>
    <w:rsid w:val="007D2020"/>
    <w:rsid w:val="00873B74"/>
    <w:rsid w:val="008B7726"/>
    <w:rsid w:val="008C3AE5"/>
    <w:rsid w:val="008D0720"/>
    <w:rsid w:val="00951CBF"/>
    <w:rsid w:val="00980DAB"/>
    <w:rsid w:val="009A51A8"/>
    <w:rsid w:val="009B18F8"/>
    <w:rsid w:val="009E7488"/>
    <w:rsid w:val="009F4916"/>
    <w:rsid w:val="00A15D9D"/>
    <w:rsid w:val="00A228FA"/>
    <w:rsid w:val="00A57BDA"/>
    <w:rsid w:val="00A67421"/>
    <w:rsid w:val="00A76B32"/>
    <w:rsid w:val="00AC37D8"/>
    <w:rsid w:val="00AC6DD2"/>
    <w:rsid w:val="00AF2423"/>
    <w:rsid w:val="00B057D0"/>
    <w:rsid w:val="00B1135E"/>
    <w:rsid w:val="00B226A6"/>
    <w:rsid w:val="00B26D8E"/>
    <w:rsid w:val="00B96CCC"/>
    <w:rsid w:val="00BC6311"/>
    <w:rsid w:val="00BF4990"/>
    <w:rsid w:val="00C01894"/>
    <w:rsid w:val="00C066E7"/>
    <w:rsid w:val="00C07A97"/>
    <w:rsid w:val="00C312B5"/>
    <w:rsid w:val="00C46AA0"/>
    <w:rsid w:val="00C639A0"/>
    <w:rsid w:val="00C65894"/>
    <w:rsid w:val="00CF1C9C"/>
    <w:rsid w:val="00D0699B"/>
    <w:rsid w:val="00D23291"/>
    <w:rsid w:val="00D31D50"/>
    <w:rsid w:val="00D33366"/>
    <w:rsid w:val="00D33EFB"/>
    <w:rsid w:val="00D57CC5"/>
    <w:rsid w:val="00D61C98"/>
    <w:rsid w:val="00D7477F"/>
    <w:rsid w:val="00D770D3"/>
    <w:rsid w:val="00DB14A8"/>
    <w:rsid w:val="00DD23EA"/>
    <w:rsid w:val="00DF5E29"/>
    <w:rsid w:val="00E011E9"/>
    <w:rsid w:val="00E12751"/>
    <w:rsid w:val="00E91B21"/>
    <w:rsid w:val="00EE4DEF"/>
    <w:rsid w:val="00EE7529"/>
    <w:rsid w:val="00F16D3C"/>
    <w:rsid w:val="00F36F7F"/>
    <w:rsid w:val="00F37708"/>
    <w:rsid w:val="00F44F3A"/>
    <w:rsid w:val="00F46989"/>
    <w:rsid w:val="00F50BF9"/>
    <w:rsid w:val="00FF63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291"/>
    <w:pPr>
      <w:spacing w:after="0"/>
    </w:pPr>
    <w:rPr>
      <w:sz w:val="18"/>
      <w:szCs w:val="18"/>
    </w:rPr>
  </w:style>
  <w:style w:type="character" w:customStyle="1" w:styleId="Char">
    <w:name w:val="批注框文本 Char"/>
    <w:basedOn w:val="a0"/>
    <w:link w:val="a3"/>
    <w:uiPriority w:val="99"/>
    <w:semiHidden/>
    <w:rsid w:val="00D23291"/>
    <w:rPr>
      <w:rFonts w:ascii="Tahoma" w:hAnsi="Tahoma"/>
      <w:sz w:val="18"/>
      <w:szCs w:val="18"/>
    </w:rPr>
  </w:style>
  <w:style w:type="paragraph" w:styleId="a4">
    <w:name w:val="List Paragraph"/>
    <w:basedOn w:val="a"/>
    <w:uiPriority w:val="34"/>
    <w:qFormat/>
    <w:rsid w:val="00F16D3C"/>
    <w:pPr>
      <w:ind w:firstLineChars="200" w:firstLine="420"/>
    </w:pPr>
  </w:style>
  <w:style w:type="paragraph" w:styleId="a5">
    <w:name w:val="header"/>
    <w:basedOn w:val="a"/>
    <w:link w:val="Char0"/>
    <w:uiPriority w:val="99"/>
    <w:semiHidden/>
    <w:unhideWhenUsed/>
    <w:rsid w:val="00AC6DD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AC6DD2"/>
    <w:rPr>
      <w:rFonts w:ascii="Tahoma" w:hAnsi="Tahoma"/>
      <w:sz w:val="18"/>
      <w:szCs w:val="18"/>
    </w:rPr>
  </w:style>
  <w:style w:type="paragraph" w:styleId="a6">
    <w:name w:val="footer"/>
    <w:basedOn w:val="a"/>
    <w:link w:val="Char1"/>
    <w:uiPriority w:val="99"/>
    <w:semiHidden/>
    <w:unhideWhenUsed/>
    <w:rsid w:val="00AC6DD2"/>
    <w:pPr>
      <w:tabs>
        <w:tab w:val="center" w:pos="4153"/>
        <w:tab w:val="right" w:pos="8306"/>
      </w:tabs>
    </w:pPr>
    <w:rPr>
      <w:sz w:val="18"/>
      <w:szCs w:val="18"/>
    </w:rPr>
  </w:style>
  <w:style w:type="character" w:customStyle="1" w:styleId="Char1">
    <w:name w:val="页脚 Char"/>
    <w:basedOn w:val="a0"/>
    <w:link w:val="a6"/>
    <w:uiPriority w:val="99"/>
    <w:semiHidden/>
    <w:rsid w:val="00AC6DD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B2D253-A6DE-4B13-BDEC-C3E2595A1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22</Pages>
  <Words>1505</Words>
  <Characters>8579</Characters>
  <Application>Microsoft Office Word</Application>
  <DocSecurity>0</DocSecurity>
  <Lines>71</Lines>
  <Paragraphs>20</Paragraphs>
  <ScaleCrop>false</ScaleCrop>
  <Company/>
  <LinksUpToDate>false</LinksUpToDate>
  <CharactersWithSpaces>10064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46</cp:revision>
  <dcterms:created xsi:type="dcterms:W3CDTF">2008-09-11T17:20:00Z</dcterms:created>
  <dcterms:modified xsi:type="dcterms:W3CDTF">2015-06-01T07:26:00Z</dcterms:modified>
</cp:coreProperties>
</file>