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3D9" w:rsidRDefault="00A1266B" w:rsidP="00F873D9">
      <w:pPr>
        <w:spacing w:line="220" w:lineRule="atLeast"/>
      </w:pPr>
      <w:r>
        <w:rPr>
          <w:rFonts w:hint="eastAsia"/>
        </w:rPr>
        <w:t>需要修改的地方和保留的地方说明：</w:t>
      </w:r>
    </w:p>
    <w:p w:rsidR="00F873D9" w:rsidRDefault="00A1266B" w:rsidP="00F873D9">
      <w:pPr>
        <w:spacing w:line="220" w:lineRule="atLeast"/>
      </w:pPr>
      <w:r>
        <w:rPr>
          <w:rFonts w:hint="eastAsia"/>
        </w:rPr>
        <w:t xml:space="preserve">1 </w:t>
      </w:r>
      <w:r w:rsidR="00F873D9">
        <w:rPr>
          <w:rFonts w:hint="eastAsia"/>
        </w:rPr>
        <w:t>首页全部保留</w:t>
      </w:r>
    </w:p>
    <w:p w:rsidR="00F873D9" w:rsidRDefault="00A1266B" w:rsidP="00A1266B">
      <w:pPr>
        <w:spacing w:line="220" w:lineRule="atLeast"/>
      </w:pPr>
      <w:r>
        <w:rPr>
          <w:rFonts w:hint="eastAsia"/>
        </w:rPr>
        <w:t xml:space="preserve">2 </w:t>
      </w:r>
      <w:r w:rsidR="00F873D9">
        <w:rPr>
          <w:rFonts w:hint="eastAsia"/>
        </w:rPr>
        <w:t>个人办公全部保留</w:t>
      </w:r>
    </w:p>
    <w:p w:rsidR="00F873D9" w:rsidRDefault="00A1266B" w:rsidP="00F873D9">
      <w:pPr>
        <w:spacing w:line="220" w:lineRule="atLeast"/>
      </w:pPr>
      <w:r>
        <w:rPr>
          <w:rFonts w:hint="eastAsia"/>
        </w:rPr>
        <w:t xml:space="preserve">3 </w:t>
      </w:r>
      <w:r w:rsidR="00F873D9">
        <w:rPr>
          <w:rFonts w:hint="eastAsia"/>
        </w:rPr>
        <w:t>公共平台全部保留</w:t>
      </w:r>
    </w:p>
    <w:p w:rsidR="00F873D9" w:rsidRDefault="00A1266B" w:rsidP="00F873D9">
      <w:pPr>
        <w:spacing w:line="220" w:lineRule="atLeast"/>
      </w:pPr>
      <w:r>
        <w:rPr>
          <w:rFonts w:hint="eastAsia"/>
        </w:rPr>
        <w:t xml:space="preserve">4 </w:t>
      </w:r>
      <w:r w:rsidR="00F873D9">
        <w:rPr>
          <w:rFonts w:hint="eastAsia"/>
        </w:rPr>
        <w:t>协同办公</w:t>
      </w:r>
      <w:ins w:id="0" w:author="Administrator" w:date="2015-06-03T10:56:00Z">
        <w:r w:rsidR="00547B90">
          <w:rPr>
            <w:rFonts w:hint="eastAsia"/>
          </w:rPr>
          <w:t>项目管理中的项目管理重做</w:t>
        </w:r>
        <w:r w:rsidR="00547B90">
          <w:rPr>
            <w:rFonts w:hint="eastAsia"/>
          </w:rPr>
          <w:t>,</w:t>
        </w:r>
        <w:r w:rsidR="00547B90">
          <w:rPr>
            <w:rFonts w:hint="eastAsia"/>
          </w:rPr>
          <w:t>因为涉及到了</w:t>
        </w:r>
      </w:ins>
      <w:ins w:id="1" w:author="Administrator" w:date="2015-06-03T10:57:00Z">
        <w:r w:rsidR="00547B90">
          <w:rPr>
            <w:rFonts w:hint="eastAsia"/>
          </w:rPr>
          <w:t>项目立项申请的内容，不能直接新增项目</w:t>
        </w:r>
      </w:ins>
      <w:del w:id="2" w:author="Administrator" w:date="2015-06-03T10:32:00Z">
        <w:r w:rsidR="00F873D9" w:rsidDel="000A3D57">
          <w:rPr>
            <w:rFonts w:hint="eastAsia"/>
          </w:rPr>
          <w:delText>（建议项目管理这块删除以后重做）</w:delText>
        </w:r>
      </w:del>
    </w:p>
    <w:p w:rsidR="00F873D9" w:rsidRDefault="00A1266B" w:rsidP="00A1266B">
      <w:pPr>
        <w:spacing w:line="220" w:lineRule="atLeast"/>
        <w:ind w:left="220" w:hangingChars="100" w:hanging="220"/>
      </w:pPr>
      <w:r>
        <w:rPr>
          <w:rFonts w:hint="eastAsia"/>
        </w:rPr>
        <w:t xml:space="preserve">5 </w:t>
      </w:r>
      <w:r w:rsidR="00F873D9">
        <w:rPr>
          <w:rFonts w:hint="eastAsia"/>
        </w:rPr>
        <w:t>CRM</w:t>
      </w:r>
      <w:r w:rsidR="00F873D9">
        <w:rPr>
          <w:rFonts w:hint="eastAsia"/>
        </w:rPr>
        <w:t>系统（</w:t>
      </w:r>
      <w:r>
        <w:rPr>
          <w:rFonts w:hint="eastAsia"/>
        </w:rPr>
        <w:t>保留，</w:t>
      </w:r>
      <w:r w:rsidR="00E37334">
        <w:rPr>
          <w:rFonts w:hint="eastAsia"/>
        </w:rPr>
        <w:t>以后</w:t>
      </w:r>
      <w:r>
        <w:rPr>
          <w:rFonts w:hint="eastAsia"/>
        </w:rPr>
        <w:t>新增</w:t>
      </w:r>
      <w:r w:rsidR="00E37334">
        <w:rPr>
          <w:rFonts w:hint="eastAsia"/>
        </w:rPr>
        <w:t>供应商管理和项目甲方乙方管理</w:t>
      </w:r>
      <w:r w:rsidR="00F873D9">
        <w:rPr>
          <w:rFonts w:hint="eastAsia"/>
        </w:rPr>
        <w:t>）</w:t>
      </w:r>
    </w:p>
    <w:p w:rsidR="00F873D9" w:rsidRDefault="00A1266B" w:rsidP="00F873D9">
      <w:pPr>
        <w:spacing w:line="220" w:lineRule="atLeast"/>
      </w:pPr>
      <w:r>
        <w:rPr>
          <w:rFonts w:hint="eastAsia"/>
        </w:rPr>
        <w:t xml:space="preserve">6 </w:t>
      </w:r>
      <w:r w:rsidR="00F873D9">
        <w:rPr>
          <w:rFonts w:hint="eastAsia"/>
        </w:rPr>
        <w:t>行政办公</w:t>
      </w:r>
      <w:r w:rsidR="00F873D9">
        <w:rPr>
          <w:rFonts w:hint="eastAsia"/>
        </w:rPr>
        <w:t xml:space="preserve"> </w:t>
      </w:r>
      <w:r w:rsidR="00F873D9">
        <w:rPr>
          <w:rFonts w:hint="eastAsia"/>
        </w:rPr>
        <w:t>全部保留</w:t>
      </w:r>
      <w:r>
        <w:rPr>
          <w:rFonts w:hint="eastAsia"/>
        </w:rPr>
        <w:t>（以后固定资产的内容放在这里）</w:t>
      </w:r>
    </w:p>
    <w:p w:rsidR="00F873D9" w:rsidRDefault="00A1266B" w:rsidP="00F873D9">
      <w:pPr>
        <w:spacing w:line="220" w:lineRule="atLeast"/>
      </w:pPr>
      <w:r>
        <w:rPr>
          <w:rFonts w:hint="eastAsia"/>
        </w:rPr>
        <w:t xml:space="preserve">7 </w:t>
      </w:r>
      <w:r>
        <w:rPr>
          <w:rFonts w:hint="eastAsia"/>
        </w:rPr>
        <w:t>工作流程</w:t>
      </w:r>
      <w:r>
        <w:rPr>
          <w:rFonts w:hint="eastAsia"/>
        </w:rPr>
        <w:t xml:space="preserve"> </w:t>
      </w:r>
      <w:r>
        <w:rPr>
          <w:rFonts w:hint="eastAsia"/>
        </w:rPr>
        <w:t>全部保留</w:t>
      </w:r>
      <w:r w:rsidR="00F873D9">
        <w:t xml:space="preserve">         </w:t>
      </w:r>
    </w:p>
    <w:p w:rsidR="00F873D9" w:rsidRDefault="00A1266B" w:rsidP="00F873D9">
      <w:pPr>
        <w:spacing w:line="220" w:lineRule="atLeast"/>
      </w:pPr>
      <w:r>
        <w:rPr>
          <w:rFonts w:hint="eastAsia"/>
        </w:rPr>
        <w:t xml:space="preserve">8 </w:t>
      </w:r>
      <w:r w:rsidR="00F873D9">
        <w:rPr>
          <w:rFonts w:hint="eastAsia"/>
        </w:rPr>
        <w:t>人事管理</w:t>
      </w:r>
      <w:r>
        <w:rPr>
          <w:rFonts w:hint="eastAsia"/>
        </w:rPr>
        <w:t>（保留，以后新增以下内容）</w:t>
      </w:r>
    </w:p>
    <w:p w:rsidR="00F873D9" w:rsidRDefault="00F873D9" w:rsidP="00F873D9">
      <w:pPr>
        <w:spacing w:line="220" w:lineRule="atLeast"/>
      </w:pPr>
      <w:r>
        <w:rPr>
          <w:rFonts w:hint="eastAsia"/>
        </w:rPr>
        <w:t xml:space="preserve">    </w:t>
      </w:r>
      <w:r w:rsidR="00A1266B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1266B">
        <w:rPr>
          <w:rFonts w:hint="eastAsia"/>
        </w:rPr>
        <w:t>①</w:t>
      </w:r>
      <w:r>
        <w:rPr>
          <w:rFonts w:hint="eastAsia"/>
        </w:rPr>
        <w:t xml:space="preserve">  </w:t>
      </w:r>
      <w:r>
        <w:rPr>
          <w:rFonts w:hint="eastAsia"/>
        </w:rPr>
        <w:t>在人事管理中加上绩效考核</w:t>
      </w:r>
    </w:p>
    <w:p w:rsidR="00A1266B" w:rsidRDefault="00A1266B" w:rsidP="00A1266B">
      <w:pPr>
        <w:spacing w:line="220" w:lineRule="atLeast"/>
      </w:pPr>
      <w:r>
        <w:rPr>
          <w:rFonts w:hint="eastAsia"/>
        </w:rPr>
        <w:t xml:space="preserve">      </w:t>
      </w:r>
      <w:r>
        <w:rPr>
          <w:rFonts w:hint="eastAsia"/>
        </w:rPr>
        <w:t>②</w:t>
      </w:r>
      <w:r w:rsidR="00F873D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F873D9">
        <w:rPr>
          <w:rFonts w:hint="eastAsia"/>
        </w:rPr>
        <w:t>薪酬核算</w:t>
      </w:r>
    </w:p>
    <w:p w:rsidR="00F873D9" w:rsidRDefault="00A1266B" w:rsidP="00A1266B">
      <w:pPr>
        <w:spacing w:line="220" w:lineRule="atLeast"/>
      </w:pPr>
      <w:r>
        <w:rPr>
          <w:rFonts w:hint="eastAsia"/>
        </w:rPr>
        <w:t xml:space="preserve">9 </w:t>
      </w:r>
      <w:r w:rsidR="00F873D9">
        <w:rPr>
          <w:rFonts w:hint="eastAsia"/>
        </w:rPr>
        <w:t>文档管理</w:t>
      </w:r>
      <w:r>
        <w:rPr>
          <w:rFonts w:hint="eastAsia"/>
        </w:rPr>
        <w:t xml:space="preserve">  </w:t>
      </w:r>
      <w:r>
        <w:rPr>
          <w:rFonts w:hint="eastAsia"/>
        </w:rPr>
        <w:t>全部保留</w:t>
      </w:r>
    </w:p>
    <w:p w:rsidR="00F873D9" w:rsidRDefault="00A1266B" w:rsidP="00F873D9">
      <w:pPr>
        <w:spacing w:line="220" w:lineRule="atLeast"/>
      </w:pPr>
      <w:r>
        <w:rPr>
          <w:rFonts w:hint="eastAsia"/>
        </w:rPr>
        <w:t xml:space="preserve">10 </w:t>
      </w:r>
      <w:r w:rsidR="00F873D9">
        <w:rPr>
          <w:rFonts w:hint="eastAsia"/>
        </w:rPr>
        <w:t>系统管理</w:t>
      </w:r>
    </w:p>
    <w:p w:rsidR="00F873D9" w:rsidRDefault="00F873D9" w:rsidP="00F873D9">
      <w:pPr>
        <w:spacing w:line="220" w:lineRule="atLeast"/>
      </w:pPr>
      <w:r>
        <w:rPr>
          <w:rFonts w:hint="eastAsia"/>
        </w:rPr>
        <w:t xml:space="preserve">         </w:t>
      </w:r>
      <w:r w:rsidR="00A1266B">
        <w:rPr>
          <w:rFonts w:hint="eastAsia"/>
        </w:rPr>
        <w:t>①</w:t>
      </w:r>
      <w:r w:rsidR="00A1266B">
        <w:rPr>
          <w:rFonts w:hint="eastAsia"/>
        </w:rPr>
        <w:t xml:space="preserve"> </w:t>
      </w:r>
      <w:r>
        <w:rPr>
          <w:rFonts w:hint="eastAsia"/>
        </w:rPr>
        <w:t>地区管理？有什么用（没用就去掉）</w:t>
      </w:r>
    </w:p>
    <w:p w:rsidR="00A1266B" w:rsidRPr="00F873D9" w:rsidRDefault="00F873D9" w:rsidP="00A1266B">
      <w:pPr>
        <w:spacing w:line="220" w:lineRule="atLeast"/>
        <w:rPr>
          <w:color w:val="FF0000"/>
        </w:rPr>
      </w:pPr>
      <w:r>
        <w:rPr>
          <w:rFonts w:hint="eastAsia"/>
        </w:rPr>
        <w:t xml:space="preserve">         </w:t>
      </w:r>
      <w:r w:rsidR="00A1266B">
        <w:rPr>
          <w:rFonts w:hint="eastAsia"/>
        </w:rPr>
        <w:t>②</w:t>
      </w:r>
      <w:r w:rsidR="00A1266B">
        <w:rPr>
          <w:rFonts w:hint="eastAsia"/>
        </w:rPr>
        <w:t xml:space="preserve"> </w:t>
      </w:r>
      <w:r>
        <w:rPr>
          <w:rFonts w:hint="eastAsia"/>
        </w:rPr>
        <w:t>打印导出自定义管理？就一个工作日志吗，这块我没看明白</w:t>
      </w:r>
      <w:r>
        <w:rPr>
          <w:rFonts w:hint="eastAsia"/>
        </w:rPr>
        <w:t>(</w:t>
      </w:r>
      <w:r>
        <w:rPr>
          <w:rFonts w:hint="eastAsia"/>
        </w:rPr>
        <w:t>这个模块去掉，或更改成以后要开发的报表模块</w:t>
      </w:r>
      <w:r>
        <w:rPr>
          <w:rFonts w:hint="eastAsia"/>
        </w:rPr>
        <w:t>)</w:t>
      </w:r>
      <w:r w:rsidR="00A1266B" w:rsidRPr="00A1266B">
        <w:rPr>
          <w:rFonts w:hint="eastAsia"/>
          <w:color w:val="FF0000"/>
        </w:rPr>
        <w:t xml:space="preserve"> </w:t>
      </w:r>
      <w:r w:rsidR="00A1266B" w:rsidRPr="00F873D9">
        <w:rPr>
          <w:rFonts w:hint="eastAsia"/>
          <w:color w:val="FF0000"/>
        </w:rPr>
        <w:t>要做一个报表模块这个以后一定要做</w:t>
      </w:r>
    </w:p>
    <w:p w:rsidR="00F873D9" w:rsidRDefault="00A1266B" w:rsidP="00A1266B">
      <w:pPr>
        <w:spacing w:line="220" w:lineRule="atLeast"/>
        <w:ind w:firstLineChars="250" w:firstLine="55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F873D9">
        <w:rPr>
          <w:rFonts w:hint="eastAsia"/>
        </w:rPr>
        <w:t>数据权限管理是怎么回事，我没看懂这个模块</w:t>
      </w:r>
    </w:p>
    <w:p w:rsidR="00F873D9" w:rsidRDefault="00F873D9" w:rsidP="00F873D9">
      <w:pPr>
        <w:spacing w:line="220" w:lineRule="atLeast"/>
      </w:pPr>
    </w:p>
    <w:p w:rsidR="00F873D9" w:rsidRDefault="00F873D9" w:rsidP="00F873D9">
      <w:pPr>
        <w:spacing w:line="220" w:lineRule="atLeast"/>
      </w:pPr>
    </w:p>
    <w:p w:rsidR="00F873D9" w:rsidRDefault="00F873D9" w:rsidP="00F873D9">
      <w:pPr>
        <w:spacing w:line="220" w:lineRule="atLeast"/>
      </w:pPr>
      <w:r>
        <w:rPr>
          <w:rFonts w:hint="eastAsia"/>
        </w:rPr>
        <w:t>问题</w:t>
      </w:r>
      <w:r>
        <w:rPr>
          <w:rFonts w:hint="eastAsia"/>
        </w:rPr>
        <w:t>(bug)</w:t>
      </w:r>
      <w:r>
        <w:rPr>
          <w:rFonts w:hint="eastAsia"/>
        </w:rPr>
        <w:t>：</w:t>
      </w:r>
    </w:p>
    <w:p w:rsidR="00F873D9" w:rsidRDefault="00F873D9" w:rsidP="00F873D9">
      <w:pPr>
        <w:spacing w:line="220" w:lineRule="atLeast"/>
      </w:pPr>
      <w:r>
        <w:t xml:space="preserve">           </w:t>
      </w:r>
    </w:p>
    <w:p w:rsidR="00F873D9" w:rsidRDefault="00F873D9" w:rsidP="00F873D9">
      <w:pPr>
        <w:spacing w:line="220" w:lineRule="atLeast"/>
      </w:pPr>
      <w:r>
        <w:rPr>
          <w:rFonts w:hint="eastAsia"/>
        </w:rPr>
        <w:t xml:space="preserve">           </w:t>
      </w:r>
      <w:r w:rsidR="00E37334">
        <w:rPr>
          <w:rFonts w:hint="eastAsia"/>
        </w:rPr>
        <w:t xml:space="preserve">1 </w:t>
      </w:r>
      <w:r>
        <w:rPr>
          <w:rFonts w:hint="eastAsia"/>
        </w:rPr>
        <w:t>项目管理中新增项目后，项目一览中没有（改不改无所谓了，整个项目管理模块要重新做）</w:t>
      </w:r>
    </w:p>
    <w:p w:rsidR="00F873D9" w:rsidRDefault="00F873D9" w:rsidP="00F873D9">
      <w:pPr>
        <w:spacing w:line="220" w:lineRule="atLeast"/>
      </w:pPr>
      <w:r>
        <w:rPr>
          <w:rFonts w:hint="eastAsia"/>
        </w:rPr>
        <w:t xml:space="preserve">           </w:t>
      </w:r>
      <w:r w:rsidR="00E37334">
        <w:rPr>
          <w:rFonts w:hint="eastAsia"/>
        </w:rPr>
        <w:t xml:space="preserve">2 </w:t>
      </w:r>
      <w:r>
        <w:rPr>
          <w:rFonts w:hint="eastAsia"/>
        </w:rPr>
        <w:t>工作计划管理中批量删除不好使，出现服务器系统异常</w:t>
      </w:r>
    </w:p>
    <w:p w:rsidR="00F873D9" w:rsidRDefault="00F873D9" w:rsidP="00F873D9">
      <w:pPr>
        <w:spacing w:line="220" w:lineRule="atLeast"/>
      </w:pPr>
      <w:r>
        <w:rPr>
          <w:rFonts w:hint="eastAsia"/>
        </w:rPr>
        <w:t xml:space="preserve">           </w:t>
      </w:r>
      <w:r w:rsidR="00E37334">
        <w:rPr>
          <w:rFonts w:hint="eastAsia"/>
        </w:rPr>
        <w:t xml:space="preserve">3 </w:t>
      </w:r>
      <w:r>
        <w:rPr>
          <w:rFonts w:hint="eastAsia"/>
        </w:rPr>
        <w:t>会议室管理中的修改和批量删除的图标有问题（都是</w:t>
      </w:r>
      <w:r>
        <w:rPr>
          <w:rFonts w:hint="eastAsia"/>
        </w:rPr>
        <w:t>+</w:t>
      </w:r>
      <w:r>
        <w:rPr>
          <w:rFonts w:hint="eastAsia"/>
        </w:rPr>
        <w:t>）</w:t>
      </w:r>
    </w:p>
    <w:p w:rsidR="00F873D9" w:rsidRDefault="00F873D9" w:rsidP="00F873D9">
      <w:pPr>
        <w:spacing w:line="220" w:lineRule="atLeast"/>
      </w:pPr>
      <w:r>
        <w:rPr>
          <w:rFonts w:hint="eastAsia"/>
        </w:rPr>
        <w:lastRenderedPageBreak/>
        <w:t xml:space="preserve">          </w:t>
      </w:r>
      <w:r w:rsidR="00E37334">
        <w:rPr>
          <w:rFonts w:hint="eastAsia"/>
        </w:rPr>
        <w:t xml:space="preserve"> 4 </w:t>
      </w:r>
      <w:r>
        <w:rPr>
          <w:rFonts w:hint="eastAsia"/>
        </w:rPr>
        <w:t xml:space="preserve"> </w:t>
      </w:r>
      <w:r>
        <w:rPr>
          <w:rFonts w:hint="eastAsia"/>
        </w:rPr>
        <w:t>工作流程已发工作，服务器异常</w:t>
      </w:r>
    </w:p>
    <w:p w:rsidR="004358AB" w:rsidRDefault="00F873D9" w:rsidP="00F873D9">
      <w:pPr>
        <w:spacing w:line="220" w:lineRule="atLeast"/>
      </w:pPr>
      <w:r>
        <w:rPr>
          <w:rFonts w:hint="eastAsia"/>
        </w:rPr>
        <w:t xml:space="preserve">           </w:t>
      </w:r>
      <w:r w:rsidR="00E37334">
        <w:rPr>
          <w:rFonts w:hint="eastAsia"/>
        </w:rPr>
        <w:t xml:space="preserve">5 </w:t>
      </w:r>
      <w:r w:rsidR="00370420">
        <w:rPr>
          <w:rFonts w:hint="eastAsia"/>
        </w:rPr>
        <w:t>新增一条操作记录的时候，操作时间或创建时间</w:t>
      </w:r>
      <w:r>
        <w:rPr>
          <w:rFonts w:hint="eastAsia"/>
        </w:rPr>
        <w:t>全是</w:t>
      </w:r>
      <w:r>
        <w:rPr>
          <w:rFonts w:hint="eastAsia"/>
        </w:rPr>
        <w:t>NaN-aN-aN-aN</w:t>
      </w:r>
      <w:r>
        <w:rPr>
          <w:rFonts w:hint="eastAsia"/>
        </w:rPr>
        <w:t>：</w:t>
      </w:r>
      <w:r>
        <w:rPr>
          <w:rFonts w:hint="eastAsia"/>
        </w:rPr>
        <w:t>aN</w:t>
      </w:r>
      <w:r>
        <w:rPr>
          <w:rFonts w:hint="eastAsia"/>
        </w:rPr>
        <w:t>：</w:t>
      </w:r>
      <w:r>
        <w:rPr>
          <w:rFonts w:hint="eastAsia"/>
        </w:rPr>
        <w:t>aN</w:t>
      </w:r>
    </w:p>
    <w:p w:rsidR="004B43F7" w:rsidRDefault="004B43F7" w:rsidP="00F873D9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5274310" cy="6216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7F9" w:rsidRDefault="00B077F9" w:rsidP="00F873D9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47817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BFF" w:rsidRDefault="00B77BFF" w:rsidP="00F873D9">
      <w:pPr>
        <w:spacing w:line="220" w:lineRule="atLeast"/>
      </w:pPr>
      <w:r>
        <w:rPr>
          <w:rFonts w:hint="eastAsia"/>
        </w:rPr>
        <w:t xml:space="preserve">        </w:t>
      </w:r>
      <w:r w:rsidR="001C7B07">
        <w:rPr>
          <w:rFonts w:hint="eastAsia"/>
        </w:rPr>
        <w:t xml:space="preserve">    </w:t>
      </w:r>
      <w:r w:rsidR="00E37334">
        <w:rPr>
          <w:rFonts w:hint="eastAsia"/>
        </w:rPr>
        <w:t xml:space="preserve">6 </w:t>
      </w:r>
      <w:r>
        <w:rPr>
          <w:rFonts w:hint="eastAsia"/>
        </w:rPr>
        <w:t>流程提交时：系统异常</w:t>
      </w:r>
      <w:r w:rsidR="001C7B07">
        <w:rPr>
          <w:rFonts w:hint="eastAsia"/>
        </w:rPr>
        <w:t>（工作流都不要以后重新设计）</w:t>
      </w:r>
    </w:p>
    <w:p w:rsidR="00EE0500" w:rsidRDefault="00C344A1" w:rsidP="00C344A1">
      <w:pPr>
        <w:spacing w:line="220" w:lineRule="atLeast"/>
        <w:rPr>
          <w:noProof/>
        </w:rPr>
      </w:pPr>
      <w:r>
        <w:rPr>
          <w:rFonts w:hint="eastAsia"/>
          <w:noProof/>
        </w:rPr>
        <w:t xml:space="preserve">            7 </w:t>
      </w:r>
      <w:r>
        <w:rPr>
          <w:rFonts w:hint="eastAsia"/>
          <w:noProof/>
        </w:rPr>
        <w:t>启动界面的</w:t>
      </w:r>
      <w:r>
        <w:rPr>
          <w:rFonts w:hint="eastAsia"/>
          <w:noProof/>
        </w:rPr>
        <w:t>logo</w:t>
      </w:r>
      <w:r>
        <w:rPr>
          <w:rFonts w:hint="eastAsia"/>
          <w:noProof/>
        </w:rPr>
        <w:t>和运行界面的</w:t>
      </w:r>
      <w:r>
        <w:rPr>
          <w:rFonts w:hint="eastAsia"/>
          <w:noProof/>
        </w:rPr>
        <w:t>logo</w:t>
      </w:r>
      <w:r>
        <w:rPr>
          <w:rFonts w:hint="eastAsia"/>
          <w:noProof/>
        </w:rPr>
        <w:t>要修改，其中的汉子能不能直接改，不能直接改换图片</w:t>
      </w:r>
    </w:p>
    <w:p w:rsidR="00CC568D" w:rsidRDefault="00CC568D" w:rsidP="00C344A1">
      <w:pPr>
        <w:spacing w:line="220" w:lineRule="atLeast"/>
        <w:rPr>
          <w:noProof/>
        </w:rPr>
      </w:pPr>
      <w:r>
        <w:rPr>
          <w:rFonts w:hint="eastAsia"/>
          <w:noProof/>
        </w:rPr>
        <w:t xml:space="preserve">           8 </w:t>
      </w:r>
      <w:r>
        <w:rPr>
          <w:rFonts w:hint="eastAsia"/>
          <w:noProof/>
        </w:rPr>
        <w:t>点击待办业务，出现服务器异常</w:t>
      </w:r>
      <w:r w:rsidR="00F13C97">
        <w:rPr>
          <w:rFonts w:hint="eastAsia"/>
          <w:noProof/>
        </w:rPr>
        <w:t>(</w:t>
      </w:r>
      <w:r w:rsidR="00F13C97">
        <w:rPr>
          <w:rFonts w:hint="eastAsia"/>
          <w:noProof/>
        </w:rPr>
        <w:t>用原来数据库没有这种现象</w:t>
      </w:r>
      <w:r w:rsidR="00F13C97">
        <w:rPr>
          <w:rFonts w:hint="eastAsia"/>
          <w:noProof/>
        </w:rPr>
        <w:t>)</w:t>
      </w:r>
    </w:p>
    <w:p w:rsidR="007619D6" w:rsidRDefault="007619D6" w:rsidP="00C344A1">
      <w:pPr>
        <w:spacing w:line="220" w:lineRule="atLeast"/>
        <w:rPr>
          <w:noProof/>
        </w:rPr>
      </w:pPr>
      <w:r>
        <w:rPr>
          <w:rFonts w:hint="eastAsia"/>
          <w:noProof/>
        </w:rPr>
        <w:t xml:space="preserve">          9  </w:t>
      </w:r>
      <w:r>
        <w:rPr>
          <w:rFonts w:hint="eastAsia"/>
          <w:noProof/>
        </w:rPr>
        <w:t>即时通讯，能不能马上显示出来谁</w:t>
      </w:r>
      <w:r w:rsidR="00BE2E5B">
        <w:rPr>
          <w:rFonts w:hint="eastAsia"/>
          <w:noProof/>
        </w:rPr>
        <w:t>最后</w:t>
      </w:r>
      <w:r>
        <w:rPr>
          <w:rFonts w:hint="eastAsia"/>
          <w:noProof/>
        </w:rPr>
        <w:t>发</w:t>
      </w:r>
      <w:r w:rsidR="00BE2E5B">
        <w:rPr>
          <w:rFonts w:hint="eastAsia"/>
          <w:noProof/>
        </w:rPr>
        <w:t>来的</w:t>
      </w:r>
      <w:r>
        <w:rPr>
          <w:rFonts w:hint="eastAsia"/>
          <w:noProof/>
        </w:rPr>
        <w:t>的，</w:t>
      </w:r>
      <w:r w:rsidR="00BE2E5B">
        <w:rPr>
          <w:rFonts w:hint="eastAsia"/>
          <w:noProof/>
        </w:rPr>
        <w:t>我点击进去看不到分辨不出来，</w:t>
      </w:r>
      <w:r>
        <w:rPr>
          <w:rFonts w:hint="eastAsia"/>
          <w:noProof/>
        </w:rPr>
        <w:t>再有发送时间显示</w:t>
      </w:r>
      <w:r>
        <w:rPr>
          <w:rFonts w:hint="eastAsia"/>
        </w:rPr>
        <w:t>NaN-aN-aN-aN</w:t>
      </w:r>
      <w:r>
        <w:rPr>
          <w:rFonts w:hint="eastAsia"/>
        </w:rPr>
        <w:t>：</w:t>
      </w:r>
      <w:r>
        <w:rPr>
          <w:rFonts w:hint="eastAsia"/>
        </w:rPr>
        <w:t>aN</w:t>
      </w:r>
      <w:r>
        <w:rPr>
          <w:rFonts w:hint="eastAsia"/>
        </w:rPr>
        <w:t>：</w:t>
      </w:r>
      <w:r>
        <w:rPr>
          <w:rFonts w:hint="eastAsia"/>
        </w:rPr>
        <w:t>aN</w:t>
      </w:r>
    </w:p>
    <w:p w:rsidR="007619D6" w:rsidRDefault="007619D6" w:rsidP="00C344A1">
      <w:pPr>
        <w:spacing w:line="220" w:lineRule="atLeast"/>
        <w:rPr>
          <w:noProof/>
        </w:rPr>
      </w:pPr>
      <w:r>
        <w:rPr>
          <w:noProof/>
        </w:rPr>
        <w:drawing>
          <wp:inline distT="0" distB="0" distL="0" distR="0">
            <wp:extent cx="4981575" cy="1758103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758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7D6" w:rsidRDefault="00F5590B" w:rsidP="005767D6">
      <w:pPr>
        <w:spacing w:line="220" w:lineRule="atLeast"/>
        <w:rPr>
          <w:ins w:id="3" w:author="Administrator" w:date="2015-06-03T10:37:00Z"/>
        </w:rPr>
      </w:pPr>
      <w:r>
        <w:rPr>
          <w:rFonts w:hint="eastAsia"/>
          <w:noProof/>
        </w:rPr>
        <w:t xml:space="preserve">              </w:t>
      </w:r>
      <w:ins w:id="4" w:author="Administrator" w:date="2015-06-03T10:37:00Z">
        <w:r w:rsidR="005767D6">
          <w:rPr>
            <w:rFonts w:hint="eastAsia"/>
          </w:rPr>
          <w:t>新问题：</w:t>
        </w:r>
      </w:ins>
    </w:p>
    <w:p w:rsidR="005767D6" w:rsidRDefault="005767D6" w:rsidP="005767D6">
      <w:pPr>
        <w:spacing w:line="220" w:lineRule="atLeast"/>
        <w:rPr>
          <w:ins w:id="5" w:author="Administrator" w:date="2015-06-03T10:37:00Z"/>
        </w:rPr>
      </w:pPr>
      <w:ins w:id="6" w:author="Administrator" w:date="2015-06-03T10:37:00Z">
        <w:r>
          <w:rPr>
            <w:rFonts w:hint="eastAsia"/>
          </w:rPr>
          <w:t xml:space="preserve">    </w:t>
        </w:r>
        <w:r>
          <w:rPr>
            <w:rFonts w:hint="eastAsia"/>
          </w:rPr>
          <w:t>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会议管理中的测试也点不开，没用就去掉</w:t>
        </w:r>
      </w:ins>
    </w:p>
    <w:p w:rsidR="005767D6" w:rsidRDefault="005767D6" w:rsidP="005767D6">
      <w:pPr>
        <w:spacing w:line="220" w:lineRule="atLeast"/>
        <w:ind w:firstLine="270"/>
        <w:rPr>
          <w:ins w:id="7" w:author="Administrator" w:date="2015-06-03T10:37:00Z"/>
        </w:rPr>
      </w:pPr>
      <w:ins w:id="8" w:author="Administrator" w:date="2015-06-03T10:37:00Z">
        <w:r>
          <w:rPr>
            <w:rFonts w:hint="eastAsia"/>
          </w:rPr>
          <w:t>②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把数据全部删掉，有</w:t>
        </w:r>
        <w:r>
          <w:rPr>
            <w:rFonts w:hint="eastAsia"/>
          </w:rPr>
          <w:t>13</w:t>
        </w:r>
        <w:r>
          <w:rPr>
            <w:rFonts w:hint="eastAsia"/>
          </w:rPr>
          <w:t>年的数据</w:t>
        </w:r>
      </w:ins>
    </w:p>
    <w:p w:rsidR="005767D6" w:rsidRDefault="005767D6" w:rsidP="005767D6">
      <w:pPr>
        <w:spacing w:line="220" w:lineRule="atLeast"/>
        <w:ind w:firstLine="270"/>
        <w:rPr>
          <w:ins w:id="9" w:author="Administrator" w:date="2015-06-03T10:37:00Z"/>
        </w:rPr>
      </w:pPr>
      <w:ins w:id="10" w:author="Administrator" w:date="2015-06-03T10:37:00Z">
        <w:r>
          <w:rPr>
            <w:rFonts w:hint="eastAsia"/>
          </w:rPr>
          <w:t>③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首页中的面板上的系统公告什么的数据怎么删掉</w:t>
        </w:r>
      </w:ins>
    </w:p>
    <w:p w:rsidR="005767D6" w:rsidRDefault="005767D6" w:rsidP="005767D6">
      <w:pPr>
        <w:spacing w:line="220" w:lineRule="atLeast"/>
        <w:ind w:firstLine="270"/>
        <w:rPr>
          <w:ins w:id="11" w:author="Administrator" w:date="2015-06-03T10:37:00Z"/>
        </w:rPr>
      </w:pPr>
      <w:ins w:id="12" w:author="Administrator" w:date="2015-06-03T10:37:00Z">
        <w:r>
          <w:rPr>
            <w:rFonts w:hint="eastAsia"/>
          </w:rPr>
          <w:t>④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公司的两个</w:t>
        </w:r>
        <w:r>
          <w:rPr>
            <w:rFonts w:hint="eastAsia"/>
          </w:rPr>
          <w:t xml:space="preserve">logo </w:t>
        </w:r>
      </w:ins>
    </w:p>
    <w:p w:rsidR="005767D6" w:rsidRDefault="00D141E5" w:rsidP="005767D6">
      <w:pPr>
        <w:spacing w:line="220" w:lineRule="atLeast"/>
        <w:ind w:firstLine="270"/>
        <w:rPr>
          <w:ins w:id="13" w:author="Administrator" w:date="2015-06-03T10:37:00Z"/>
        </w:rPr>
      </w:pPr>
      <w:ins w:id="14" w:author="Administrator" w:date="2015-06-03T10:37:00Z">
        <w:r>
          <w:rPr>
            <w:noProof/>
          </w:rPr>
          <w:drawing>
            <wp:inline distT="0" distB="0" distL="0" distR="0">
              <wp:extent cx="571429" cy="409524"/>
              <wp:effectExtent l="19050" t="0" r="71" b="0"/>
              <wp:docPr id="3" name="图片 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429" cy="4095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>
              <wp:extent cx="419100" cy="409575"/>
              <wp:effectExtent l="19050" t="0" r="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9100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5767D6" w:rsidRDefault="005767D6" w:rsidP="005767D6">
      <w:pPr>
        <w:spacing w:line="220" w:lineRule="atLeast"/>
        <w:ind w:firstLine="270"/>
        <w:rPr>
          <w:ins w:id="15" w:author="Administrator" w:date="2015-06-03T10:37:00Z"/>
        </w:rPr>
      </w:pPr>
    </w:p>
    <w:p w:rsidR="005767D6" w:rsidRDefault="00D141E5" w:rsidP="005767D6">
      <w:pPr>
        <w:spacing w:line="220" w:lineRule="atLeast"/>
        <w:ind w:firstLine="270"/>
        <w:rPr>
          <w:ins w:id="16" w:author="Administrator" w:date="2015-06-03T10:37:00Z"/>
        </w:rPr>
      </w:pPr>
      <w:ins w:id="17" w:author="Administrator" w:date="2015-06-03T10:37:00Z">
        <w:r>
          <w:rPr>
            <w:noProof/>
          </w:rPr>
          <w:lastRenderedPageBreak/>
          <w:drawing>
            <wp:inline distT="0" distB="0" distL="0" distR="0">
              <wp:extent cx="5274310" cy="3447043"/>
              <wp:effectExtent l="19050" t="0" r="2540" b="0"/>
              <wp:docPr id="5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344704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5767D6" w:rsidRDefault="005767D6" w:rsidP="005767D6">
      <w:pPr>
        <w:spacing w:line="220" w:lineRule="atLeast"/>
        <w:ind w:firstLine="270"/>
        <w:rPr>
          <w:ins w:id="18" w:author="Administrator" w:date="2015-06-03T10:37:00Z"/>
        </w:rPr>
      </w:pPr>
      <w:ins w:id="19" w:author="Administrator" w:date="2015-06-03T10:37:00Z">
        <w:r>
          <w:rPr>
            <w:rFonts w:hint="eastAsia"/>
          </w:rPr>
          <w:t>桌面登陆中的上面标题</w:t>
        </w:r>
        <w:r>
          <w:rPr>
            <w:rFonts w:hint="eastAsia"/>
          </w:rPr>
          <w:t xml:space="preserve"> </w:t>
        </w:r>
      </w:ins>
    </w:p>
    <w:p w:rsidR="005767D6" w:rsidRDefault="005767D6" w:rsidP="005767D6">
      <w:pPr>
        <w:spacing w:line="220" w:lineRule="atLeast"/>
        <w:ind w:firstLine="270"/>
        <w:rPr>
          <w:ins w:id="20" w:author="Administrator" w:date="2015-06-03T10:37:00Z"/>
        </w:rPr>
      </w:pPr>
      <w:ins w:id="21" w:author="Administrator" w:date="2015-06-03T10:37:00Z">
        <w:r>
          <w:rPr>
            <w:rFonts w:hint="eastAsia"/>
          </w:rPr>
          <w:t>智能办公</w:t>
        </w:r>
        <w:r>
          <w:rPr>
            <w:rFonts w:hint="eastAsia"/>
          </w:rPr>
          <w:t>OA</w:t>
        </w:r>
        <w:r>
          <w:rPr>
            <w:rFonts w:hint="eastAsia"/>
          </w:rPr>
          <w:t>系统</w:t>
        </w:r>
        <w:r>
          <w:rPr>
            <w:rFonts w:hint="eastAsia"/>
          </w:rPr>
          <w:t xml:space="preserve">V2.1 </w:t>
        </w:r>
        <w:r>
          <w:rPr>
            <w:rFonts w:hint="eastAsia"/>
          </w:rPr>
          <w:t>改掉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换成：北京航天三发高科技有限公司工作平台</w:t>
        </w:r>
      </w:ins>
    </w:p>
    <w:p w:rsidR="005767D6" w:rsidRDefault="005767D6" w:rsidP="005767D6">
      <w:pPr>
        <w:spacing w:line="220" w:lineRule="atLeast"/>
        <w:ind w:firstLine="270"/>
        <w:rPr>
          <w:ins w:id="22" w:author="Administrator" w:date="2015-06-03T10:37:00Z"/>
        </w:rPr>
      </w:pPr>
      <w:ins w:id="23" w:author="Administrator" w:date="2015-06-03T10:37:00Z">
        <w:r>
          <w:rPr>
            <w:rFonts w:hint="eastAsia"/>
          </w:rPr>
          <w:t>下面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改成</w:t>
        </w:r>
        <w:r>
          <w:rPr>
            <w:rFonts w:hint="eastAsia"/>
          </w:rPr>
          <w:t xml:space="preserve">2015-2016 </w:t>
        </w:r>
        <w:r>
          <w:rPr>
            <w:rFonts w:hint="eastAsia"/>
          </w:rPr>
          <w:t>工作平台</w:t>
        </w:r>
        <w:r>
          <w:rPr>
            <w:rFonts w:hint="eastAsia"/>
          </w:rPr>
          <w:t xml:space="preserve"> </w:t>
        </w:r>
      </w:ins>
    </w:p>
    <w:p w:rsidR="005767D6" w:rsidRDefault="00D141E5" w:rsidP="005767D6">
      <w:pPr>
        <w:spacing w:line="220" w:lineRule="atLeast"/>
        <w:ind w:firstLine="270"/>
        <w:rPr>
          <w:ins w:id="24" w:author="Administrator" w:date="2015-06-03T10:37:00Z"/>
        </w:rPr>
      </w:pPr>
      <w:ins w:id="25" w:author="Administrator" w:date="2015-06-03T10:37:00Z">
        <w:r>
          <w:rPr>
            <w:noProof/>
          </w:rPr>
          <w:drawing>
            <wp:inline distT="0" distB="0" distL="0" distR="0">
              <wp:extent cx="3048000" cy="657225"/>
              <wp:effectExtent l="19050" t="0" r="0" b="0"/>
              <wp:docPr id="6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0" cy="657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5767D6" w:rsidRDefault="005767D6" w:rsidP="005767D6">
      <w:pPr>
        <w:spacing w:line="220" w:lineRule="atLeast"/>
        <w:ind w:firstLine="270"/>
        <w:rPr>
          <w:ins w:id="26" w:author="Administrator" w:date="2015-06-03T10:37:00Z"/>
        </w:rPr>
      </w:pPr>
      <w:ins w:id="27" w:author="Administrator" w:date="2015-06-03T10:37:00Z">
        <w:r>
          <w:rPr>
            <w:rFonts w:hint="eastAsia"/>
          </w:rPr>
          <w:t>这里同样改成工作平台</w:t>
        </w:r>
      </w:ins>
    </w:p>
    <w:p w:rsidR="00F5590B" w:rsidRDefault="00F5590B" w:rsidP="00C344A1">
      <w:pPr>
        <w:spacing w:line="220" w:lineRule="atLeast"/>
      </w:pPr>
    </w:p>
    <w:sectPr w:rsidR="00F5590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1E5" w:rsidRDefault="00D141E5" w:rsidP="00CC568D">
      <w:pPr>
        <w:spacing w:after="0"/>
      </w:pPr>
      <w:r>
        <w:separator/>
      </w:r>
    </w:p>
  </w:endnote>
  <w:endnote w:type="continuationSeparator" w:id="0">
    <w:p w:rsidR="00D141E5" w:rsidRDefault="00D141E5" w:rsidP="00CC568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1E5" w:rsidRDefault="00D141E5" w:rsidP="00CC568D">
      <w:pPr>
        <w:spacing w:after="0"/>
      </w:pPr>
      <w:r>
        <w:separator/>
      </w:r>
    </w:p>
  </w:footnote>
  <w:footnote w:type="continuationSeparator" w:id="0">
    <w:p w:rsidR="00D141E5" w:rsidRDefault="00D141E5" w:rsidP="00CC568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425E"/>
    <w:rsid w:val="000A3D57"/>
    <w:rsid w:val="00164529"/>
    <w:rsid w:val="001C7B07"/>
    <w:rsid w:val="00323B43"/>
    <w:rsid w:val="00370420"/>
    <w:rsid w:val="003D37D8"/>
    <w:rsid w:val="00426133"/>
    <w:rsid w:val="004358AB"/>
    <w:rsid w:val="00493051"/>
    <w:rsid w:val="004B43F7"/>
    <w:rsid w:val="00503BC8"/>
    <w:rsid w:val="00547B90"/>
    <w:rsid w:val="005767D6"/>
    <w:rsid w:val="005E539A"/>
    <w:rsid w:val="00642015"/>
    <w:rsid w:val="006B5379"/>
    <w:rsid w:val="00704342"/>
    <w:rsid w:val="007619D6"/>
    <w:rsid w:val="007C5132"/>
    <w:rsid w:val="008611A9"/>
    <w:rsid w:val="008B7726"/>
    <w:rsid w:val="008D2A1A"/>
    <w:rsid w:val="00A1266B"/>
    <w:rsid w:val="00AE7F6E"/>
    <w:rsid w:val="00B077F9"/>
    <w:rsid w:val="00B77BFF"/>
    <w:rsid w:val="00B83D53"/>
    <w:rsid w:val="00BE2E5B"/>
    <w:rsid w:val="00C344A1"/>
    <w:rsid w:val="00CC568D"/>
    <w:rsid w:val="00D10419"/>
    <w:rsid w:val="00D141E5"/>
    <w:rsid w:val="00D31D50"/>
    <w:rsid w:val="00DA4454"/>
    <w:rsid w:val="00DF3238"/>
    <w:rsid w:val="00DF46BC"/>
    <w:rsid w:val="00E37334"/>
    <w:rsid w:val="00EE0500"/>
    <w:rsid w:val="00EE2538"/>
    <w:rsid w:val="00F13C97"/>
    <w:rsid w:val="00F5590B"/>
    <w:rsid w:val="00F87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43F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43F7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C56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C568D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C56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C568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</cp:revision>
  <dcterms:created xsi:type="dcterms:W3CDTF">2008-09-11T17:20:00Z</dcterms:created>
  <dcterms:modified xsi:type="dcterms:W3CDTF">2015-06-03T02:57:00Z</dcterms:modified>
</cp:coreProperties>
</file>